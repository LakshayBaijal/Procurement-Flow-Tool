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F89" w:rsidRDefault="003C5F89" w:rsidP="003C5F89">
      <w:pPr>
        <w:jc w:val="center"/>
        <w:rPr>
          <w:rFonts w:ascii="Trebuchet MS" w:eastAsia="Trebuchet MS" w:hAnsi="Trebuchet MS" w:cs="Trebuchet MS"/>
          <w:color w:val="4471C4"/>
          <w:sz w:val="44"/>
          <w:szCs w:val="44"/>
        </w:rPr>
      </w:pPr>
      <w:r>
        <w:rPr>
          <w:rFonts w:ascii="Trebuchet MS" w:eastAsia="Trebuchet MS" w:hAnsi="Trebuchet MS" w:cs="Trebuchet MS"/>
          <w:b/>
          <w:bCs/>
          <w:color w:val="4471C4"/>
          <w:sz w:val="44"/>
          <w:szCs w:val="44"/>
          <w:lang w:val="en-IN"/>
        </w:rPr>
        <w:t>Welspun Global Service</w:t>
      </w:r>
    </w:p>
    <w:p w:rsidR="003C5F89" w:rsidRDefault="003C5F89" w:rsidP="003C5F89">
      <w:pPr>
        <w:spacing w:before="4" w:line="240" w:lineRule="auto"/>
        <w:ind w:left="1530"/>
        <w:rPr>
          <w:rFonts w:ascii="Calibri" w:eastAsia="Calibri" w:hAnsi="Calibri" w:cs="Calibri"/>
          <w:color w:val="000000" w:themeColor="text1"/>
          <w:sz w:val="24"/>
          <w:szCs w:val="24"/>
        </w:rPr>
      </w:pPr>
      <w:r>
        <w:rPr>
          <w:rFonts w:ascii="Calibri" w:eastAsia="Calibri" w:hAnsi="Calibri" w:cs="Calibri"/>
          <w:color w:val="000000" w:themeColor="text1"/>
          <w:sz w:val="24"/>
          <w:szCs w:val="24"/>
          <w:lang w:val="en-IN"/>
        </w:rPr>
        <w:t xml:space="preserve">Survey No. 76, Village </w:t>
      </w:r>
      <w:proofErr w:type="spellStart"/>
      <w:r>
        <w:rPr>
          <w:rFonts w:ascii="Calibri" w:eastAsia="Calibri" w:hAnsi="Calibri" w:cs="Calibri"/>
          <w:color w:val="000000" w:themeColor="text1"/>
          <w:sz w:val="24"/>
          <w:szCs w:val="24"/>
          <w:lang w:val="en-IN"/>
        </w:rPr>
        <w:t>Morai</w:t>
      </w:r>
      <w:proofErr w:type="spellEnd"/>
      <w:r>
        <w:rPr>
          <w:rFonts w:ascii="Calibri" w:eastAsia="Calibri" w:hAnsi="Calibri" w:cs="Calibri"/>
          <w:color w:val="000000" w:themeColor="text1"/>
          <w:sz w:val="24"/>
          <w:szCs w:val="24"/>
          <w:lang w:val="en-IN"/>
        </w:rPr>
        <w:t xml:space="preserve">, </w:t>
      </w:r>
      <w:proofErr w:type="spellStart"/>
      <w:r>
        <w:rPr>
          <w:rFonts w:ascii="Calibri" w:eastAsia="Calibri" w:hAnsi="Calibri" w:cs="Calibri"/>
          <w:color w:val="000000" w:themeColor="text1"/>
          <w:sz w:val="24"/>
          <w:szCs w:val="24"/>
          <w:lang w:val="en-IN"/>
        </w:rPr>
        <w:t>Vapi</w:t>
      </w:r>
      <w:proofErr w:type="spellEnd"/>
      <w:r>
        <w:rPr>
          <w:rFonts w:ascii="Calibri" w:eastAsia="Calibri" w:hAnsi="Calibri" w:cs="Calibri"/>
          <w:color w:val="000000" w:themeColor="text1"/>
          <w:sz w:val="24"/>
          <w:szCs w:val="24"/>
          <w:lang w:val="en-IN"/>
        </w:rPr>
        <w:t xml:space="preserve">, District </w:t>
      </w:r>
      <w:proofErr w:type="spellStart"/>
      <w:r>
        <w:rPr>
          <w:rFonts w:ascii="Calibri" w:eastAsia="Calibri" w:hAnsi="Calibri" w:cs="Calibri"/>
          <w:color w:val="000000" w:themeColor="text1"/>
          <w:sz w:val="24"/>
          <w:szCs w:val="24"/>
          <w:lang w:val="en-IN"/>
        </w:rPr>
        <w:t>Valsad</w:t>
      </w:r>
      <w:proofErr w:type="spellEnd"/>
      <w:r>
        <w:rPr>
          <w:rFonts w:ascii="Calibri" w:eastAsia="Calibri" w:hAnsi="Calibri" w:cs="Calibri"/>
          <w:color w:val="000000" w:themeColor="text1"/>
          <w:sz w:val="24"/>
          <w:szCs w:val="24"/>
          <w:lang w:val="en-IN"/>
        </w:rPr>
        <w:t>, Gujarat 396191, India.</w:t>
      </w:r>
    </w:p>
    <w:p w:rsidR="003C5F89" w:rsidRDefault="003C5F89" w:rsidP="003C5F89">
      <w:pPr>
        <w:tabs>
          <w:tab w:val="left" w:pos="2445"/>
        </w:tabs>
        <w:spacing w:after="161"/>
        <w:ind w:right="224"/>
        <w:rPr>
          <w:rFonts w:ascii="Trebuchet MS" w:eastAsia="Trebuchet MS" w:hAnsi="Trebuchet MS" w:cs="Trebuchet MS"/>
          <w:color w:val="000000" w:themeColor="text1"/>
        </w:rPr>
      </w:pPr>
      <w:r>
        <w:rPr>
          <w:rFonts w:ascii="Trebuchet MS" w:eastAsia="Trebuchet MS" w:hAnsi="Trebuchet MS" w:cs="Trebuchet MS"/>
          <w:b/>
          <w:bCs/>
          <w:color w:val="000000" w:themeColor="text1"/>
          <w:lang w:val="en-IN"/>
        </w:rPr>
        <w:t xml:space="preserve">Entity: WEL </w:t>
      </w:r>
    </w:p>
    <w:p w:rsidR="003C5F89" w:rsidRDefault="003C5F89" w:rsidP="003C5F89">
      <w:pPr>
        <w:tabs>
          <w:tab w:val="left" w:pos="2445"/>
        </w:tabs>
        <w:spacing w:after="161"/>
        <w:ind w:right="224"/>
        <w:rPr>
          <w:rFonts w:ascii="Calibri" w:eastAsia="Calibri" w:hAnsi="Calibri" w:cs="Calibri"/>
          <w:color w:val="000000" w:themeColor="text1"/>
        </w:rPr>
      </w:pPr>
      <w:r>
        <w:rPr>
          <w:noProof/>
          <w:lang w:val="en-IN" w:eastAsia="en-IN"/>
        </w:rPr>
        <mc:AlternateContent>
          <mc:Choice Requires="wps">
            <w:drawing>
              <wp:anchor distT="0" distB="0" distL="114300" distR="114300" simplePos="0" relativeHeight="251650560" behindDoc="0" locked="0" layoutInCell="1" allowOverlap="1">
                <wp:simplePos x="0" y="0"/>
                <wp:positionH relativeFrom="margin">
                  <wp:align>right</wp:align>
                </wp:positionH>
                <wp:positionV relativeFrom="paragraph">
                  <wp:posOffset>11430</wp:posOffset>
                </wp:positionV>
                <wp:extent cx="5916295" cy="0"/>
                <wp:effectExtent l="0" t="0" r="27305" b="19050"/>
                <wp:wrapNone/>
                <wp:docPr id="5" name="Straight Connector 5"/>
                <wp:cNvGraphicFramePr/>
                <a:graphic xmlns:a="http://schemas.openxmlformats.org/drawingml/2006/main">
                  <a:graphicData uri="http://schemas.microsoft.com/office/word/2010/wordprocessingShape">
                    <wps:wsp>
                      <wps:cNvCnPr/>
                      <wps:spPr>
                        <a:xfrm flipV="1">
                          <a:off x="0" y="0"/>
                          <a:ext cx="59162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9EFE0" id="Straight Connector 5"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65pt,.9pt" to="88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" strokecolor="black [3213]" strokeweight=".5pt">
                <v:stroke joinstyle="miter"/>
                <w10:wrap anchorx="margin"/>
              </v:line>
            </w:pict>
          </mc:Fallback>
        </mc:AlternateContent>
      </w:r>
    </w:p>
    <w:p w:rsidR="003C5F89" w:rsidRDefault="003C5F89" w:rsidP="003C5F89">
      <w:pPr>
        <w:spacing w:after="161"/>
        <w:ind w:right="131"/>
        <w:jc w:val="center"/>
        <w:rPr>
          <w:rFonts w:ascii="Trebuchet MS" w:eastAsia="Trebuchet MS" w:hAnsi="Trebuchet MS" w:cs="Trebuchet MS"/>
          <w:color w:val="000000" w:themeColor="text1"/>
          <w:sz w:val="28"/>
          <w:szCs w:val="28"/>
        </w:rPr>
      </w:pPr>
      <w:r>
        <w:rPr>
          <w:rFonts w:ascii="Trebuchet MS" w:eastAsia="Trebuchet MS" w:hAnsi="Trebuchet MS" w:cs="Trebuchet MS"/>
          <w:b/>
          <w:bCs/>
          <w:color w:val="000000" w:themeColor="text1"/>
          <w:sz w:val="28"/>
          <w:szCs w:val="28"/>
          <w:u w:val="single"/>
          <w:lang w:val="en-IN"/>
        </w:rPr>
        <w:t xml:space="preserve"> WORK FLOW DOCUMENT</w:t>
      </w:r>
      <w:r>
        <w:rPr>
          <w:rFonts w:ascii="Trebuchet MS" w:eastAsia="Trebuchet MS" w:hAnsi="Trebuchet MS" w:cs="Trebuchet MS"/>
          <w:b/>
          <w:bCs/>
          <w:color w:val="000000" w:themeColor="text1"/>
          <w:sz w:val="28"/>
          <w:szCs w:val="28"/>
          <w:lang w:val="en-IN"/>
        </w:rPr>
        <w:t xml:space="preserve"> </w:t>
      </w:r>
    </w:p>
    <w:p w:rsidR="003C5F89" w:rsidRDefault="003C5F89" w:rsidP="003C5F89">
      <w:pPr>
        <w:spacing w:after="5"/>
        <w:ind w:left="93"/>
        <w:rPr>
          <w:rFonts w:ascii="Trebuchet MS" w:eastAsia="Trebuchet MS" w:hAnsi="Trebuchet MS" w:cs="Trebuchet MS"/>
          <w:color w:val="000000" w:themeColor="text1"/>
        </w:rPr>
      </w:pPr>
      <w:r>
        <w:rPr>
          <w:rFonts w:ascii="Trebuchet MS" w:eastAsia="Trebuchet MS" w:hAnsi="Trebuchet MS" w:cs="Trebuchet MS"/>
          <w:b/>
          <w:bCs/>
          <w:color w:val="000000" w:themeColor="text1"/>
          <w:lang w:val="en-IN"/>
        </w:rPr>
        <w:t xml:space="preserve">A.1 Disclaimer: </w:t>
      </w:r>
    </w:p>
    <w:p w:rsidR="003C5F89" w:rsidRDefault="003C5F89" w:rsidP="003C5F89">
      <w:pPr>
        <w:spacing w:after="116"/>
        <w:rPr>
          <w:rFonts w:ascii="Trebuchet MS" w:eastAsia="Trebuchet MS" w:hAnsi="Trebuchet MS" w:cs="Trebuchet MS"/>
          <w:color w:val="000000" w:themeColor="text1"/>
          <w:sz w:val="19"/>
          <w:szCs w:val="19"/>
        </w:rPr>
      </w:pPr>
      <w:r>
        <w:rPr>
          <w:rFonts w:ascii="Trebuchet MS" w:eastAsia="Trebuchet MS" w:hAnsi="Trebuchet MS" w:cs="Trebuchet MS"/>
          <w:b/>
          <w:bCs/>
          <w:color w:val="000000" w:themeColor="text1"/>
          <w:sz w:val="19"/>
          <w:szCs w:val="19"/>
          <w:lang w:val="en-IN"/>
        </w:rPr>
        <w:t xml:space="preserve"> </w:t>
      </w:r>
    </w:p>
    <w:p w:rsidR="003C5F89" w:rsidRDefault="003C5F89" w:rsidP="003C5F89">
      <w:pPr>
        <w:spacing w:after="116" w:line="360" w:lineRule="auto"/>
        <w:ind w:firstLine="567"/>
        <w:jc w:val="both"/>
        <w:rPr>
          <w:rFonts w:ascii="Times New Roman" w:eastAsia="Trebuchet MS" w:hAnsi="Times New Roman" w:cs="Times New Roman"/>
          <w:color w:val="000000" w:themeColor="text1"/>
          <w:sz w:val="25"/>
          <w:szCs w:val="25"/>
        </w:rPr>
      </w:pPr>
      <w:r>
        <w:rPr>
          <w:rFonts w:ascii="Times New Roman" w:eastAsia="Trebuchet MS" w:hAnsi="Times New Roman" w:cs="Times New Roman"/>
          <w:color w:val="000000" w:themeColor="text1"/>
          <w:sz w:val="25"/>
          <w:szCs w:val="25"/>
          <w:lang w:val="en-IN"/>
        </w:rPr>
        <w:t>This document has been prepared based on information/data provided by WEL. The document may be optimized or changed based on more information provided by WEL. Welspun Global Services does not assume any responsibility for inaccuracies, errors, or omissions that may be contained herein. In no event will Welspun Global Service be held liable for direct, indirect, special, incidental, or consequential damages resulting from any defect or omission in this document or/and the solution, even if advised of the possibility of such damages.</w:t>
      </w:r>
    </w:p>
    <w:p w:rsidR="003C5F89" w:rsidRDefault="003C5F89" w:rsidP="003C5F89">
      <w:pPr>
        <w:spacing w:line="360" w:lineRule="auto"/>
        <w:ind w:right="-46" w:firstLine="567"/>
        <w:jc w:val="both"/>
        <w:rPr>
          <w:rFonts w:ascii="Times New Roman" w:eastAsia="Trebuchet MS" w:hAnsi="Times New Roman" w:cs="Times New Roman"/>
          <w:color w:val="000000" w:themeColor="text1"/>
          <w:sz w:val="25"/>
          <w:szCs w:val="25"/>
          <w:lang w:val="en-IN"/>
        </w:rPr>
      </w:pPr>
      <w:r>
        <w:rPr>
          <w:rFonts w:ascii="Times New Roman" w:eastAsia="Trebuchet MS" w:hAnsi="Times New Roman" w:cs="Times New Roman"/>
          <w:color w:val="000000" w:themeColor="text1"/>
          <w:sz w:val="25"/>
          <w:szCs w:val="25"/>
          <w:lang w:val="en-IN"/>
        </w:rPr>
        <w:t>Welspun Global Service is space of Consulting and Solution Provider and does not have any control on product, Technology or Solution offered by Automation Anywhere and hence will not be liable for any defect, issues, loss of business, damages faced by customer for problems related to Product, Technology and Support offered by Automation Anywhere. We have shared overall requirement and current setup details with Automation Anywhere and the proposed solution is in line with their recommendation.</w:t>
      </w:r>
    </w:p>
    <w:p w:rsidR="003C5F89" w:rsidRDefault="003C5F89" w:rsidP="003C5F89">
      <w:pPr>
        <w:spacing w:after="116" w:line="360" w:lineRule="auto"/>
        <w:ind w:firstLine="567"/>
        <w:jc w:val="both"/>
        <w:rPr>
          <w:rFonts w:ascii="Times New Roman" w:eastAsia="Trebuchet MS" w:hAnsi="Times New Roman" w:cs="Times New Roman"/>
          <w:color w:val="000000" w:themeColor="text1"/>
          <w:sz w:val="25"/>
          <w:szCs w:val="25"/>
        </w:rPr>
      </w:pPr>
    </w:p>
    <w:p w:rsidR="003C5F89" w:rsidRDefault="003C5F89" w:rsidP="003C5F89">
      <w:pPr>
        <w:spacing w:line="360" w:lineRule="auto"/>
        <w:ind w:right="-46" w:firstLine="567"/>
        <w:jc w:val="both"/>
        <w:rPr>
          <w:rFonts w:ascii="Times New Roman" w:eastAsia="Trebuchet MS" w:hAnsi="Times New Roman" w:cs="Times New Roman"/>
          <w:color w:val="000000" w:themeColor="text1"/>
          <w:sz w:val="25"/>
          <w:szCs w:val="25"/>
          <w:lang w:val="en-IN"/>
        </w:rPr>
      </w:pPr>
      <w:r>
        <w:rPr>
          <w:noProof/>
          <w:lang w:val="en-IN" w:eastAsia="en-IN"/>
        </w:rPr>
        <mc:AlternateContent>
          <mc:Choice Requires="wps">
            <w:drawing>
              <wp:anchor distT="0" distB="0" distL="114300" distR="114300" simplePos="0" relativeHeight="251651584" behindDoc="0" locked="0" layoutInCell="1" allowOverlap="1">
                <wp:simplePos x="0" y="0"/>
                <wp:positionH relativeFrom="margin">
                  <wp:align>right</wp:align>
                </wp:positionH>
                <wp:positionV relativeFrom="paragraph">
                  <wp:posOffset>1724660</wp:posOffset>
                </wp:positionV>
                <wp:extent cx="5916295" cy="8890"/>
                <wp:effectExtent l="0" t="0" r="27305" b="29210"/>
                <wp:wrapNone/>
                <wp:docPr id="1" name="Straight Connector 1"/>
                <wp:cNvGraphicFramePr/>
                <a:graphic xmlns:a="http://schemas.openxmlformats.org/drawingml/2006/main">
                  <a:graphicData uri="http://schemas.microsoft.com/office/word/2010/wordprocessingShape">
                    <wps:wsp>
                      <wps:cNvCnPr/>
                      <wps:spPr>
                        <a:xfrm flipV="1">
                          <a:off x="0" y="0"/>
                          <a:ext cx="5916295" cy="8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61FDF" id="Straight Connector 1"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65pt,135.8pt" to="880.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" strokecolor="black [3213]" strokeweight=".5pt">
                <v:stroke joinstyle="miter"/>
                <w10:wrap anchorx="margin"/>
              </v:line>
            </w:pict>
          </mc:Fallback>
        </mc:AlternateContent>
      </w:r>
      <w:r>
        <w:rPr>
          <w:rFonts w:ascii="Times New Roman" w:eastAsia="Trebuchet MS" w:hAnsi="Times New Roman" w:cs="Times New Roman"/>
          <w:color w:val="000000" w:themeColor="text1"/>
          <w:sz w:val="25"/>
          <w:szCs w:val="25"/>
          <w:lang w:val="en-IN"/>
        </w:rPr>
        <w:t>The solution referred to in this document has been designed as per Welspun Global Service understanding of the Customer's overall solution requirements. The performance of individual components therein may differ when functioning as part of the overall solution as compared to what the individual component is capable of delivering. Welspun Global Service hereby disclaims warranty on the performance of the individual components in the above circumstances.</w:t>
      </w:r>
    </w:p>
    <w:p w:rsidR="003C5F89" w:rsidRDefault="003C5F89" w:rsidP="003C5F89">
      <w:pPr>
        <w:tabs>
          <w:tab w:val="left" w:pos="245"/>
          <w:tab w:val="left" w:pos="978"/>
        </w:tabs>
        <w:rPr>
          <w:rFonts w:ascii="Times New Roman" w:hAnsi="Times New Roman" w:cs="Times New Roman"/>
          <w:sz w:val="25"/>
          <w:szCs w:val="25"/>
        </w:rPr>
      </w:pPr>
      <w:r>
        <w:rPr>
          <w:noProof/>
          <w:lang w:val="en-IN" w:eastAsia="en-IN"/>
        </w:rPr>
        <mc:AlternateContent>
          <mc:Choice Requires="wps">
            <w:drawing>
              <wp:anchor distT="0" distB="0" distL="114300" distR="114300" simplePos="0" relativeHeight="251652608" behindDoc="0" locked="0" layoutInCell="1" allowOverlap="1">
                <wp:simplePos x="0" y="0"/>
                <wp:positionH relativeFrom="margin">
                  <wp:align>left</wp:align>
                </wp:positionH>
                <wp:positionV relativeFrom="paragraph">
                  <wp:posOffset>-17780</wp:posOffset>
                </wp:positionV>
                <wp:extent cx="5710555" cy="0"/>
                <wp:effectExtent l="0" t="0" r="23495" b="19050"/>
                <wp:wrapNone/>
                <wp:docPr id="7" name="Straight Connector 7"/>
                <wp:cNvGraphicFramePr/>
                <a:graphic xmlns:a="http://schemas.openxmlformats.org/drawingml/2006/main">
                  <a:graphicData uri="http://schemas.microsoft.com/office/word/2010/wordprocessingShape">
                    <wps:wsp>
                      <wps:cNvCnPr/>
                      <wps:spPr>
                        <a:xfrm>
                          <a:off x="0" y="0"/>
                          <a:ext cx="57099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DBDC7" id="Straight Connector 7" o:spid="_x0000_s1026" style="position:absolute;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pt" to="449.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" strokecolor="black [3213]" strokeweight=".5pt">
                <v:stroke joinstyle="miter"/>
                <w10:wrap anchorx="margin"/>
              </v:line>
            </w:pict>
          </mc:Fallback>
        </mc:AlternateContent>
      </w:r>
      <w:r>
        <w:rPr>
          <w:rFonts w:ascii="Times New Roman" w:hAnsi="Times New Roman" w:cs="Times New Roman"/>
          <w:sz w:val="25"/>
          <w:szCs w:val="25"/>
        </w:rPr>
        <w:t xml:space="preserve">  </w:t>
      </w:r>
    </w:p>
    <w:p w:rsidR="003C5F89" w:rsidRDefault="003C5F89" w:rsidP="003C5F89">
      <w:pPr>
        <w:tabs>
          <w:tab w:val="left" w:pos="245"/>
          <w:tab w:val="left" w:pos="978"/>
        </w:tabs>
        <w:rPr>
          <w:rFonts w:ascii="Times New Roman" w:hAnsi="Times New Roman" w:cs="Times New Roman"/>
          <w:sz w:val="25"/>
          <w:szCs w:val="25"/>
        </w:rPr>
      </w:pPr>
      <w:r>
        <w:rPr>
          <w:noProof/>
          <w:lang w:val="en-IN" w:eastAsia="en-IN"/>
        </w:rPr>
        <w:lastRenderedPageBreak/>
        <mc:AlternateContent>
          <mc:Choice Requires="wps">
            <w:drawing>
              <wp:anchor distT="0" distB="0" distL="114300" distR="114300" simplePos="0" relativeHeight="251653632" behindDoc="0" locked="0" layoutInCell="1" allowOverlap="1">
                <wp:simplePos x="0" y="0"/>
                <wp:positionH relativeFrom="margin">
                  <wp:align>right</wp:align>
                </wp:positionH>
                <wp:positionV relativeFrom="paragraph">
                  <wp:posOffset>-36195</wp:posOffset>
                </wp:positionV>
                <wp:extent cx="5915025" cy="17780"/>
                <wp:effectExtent l="0" t="0" r="28575" b="20320"/>
                <wp:wrapNone/>
                <wp:docPr id="8" name="Straight Connector 8"/>
                <wp:cNvGraphicFramePr/>
                <a:graphic xmlns:a="http://schemas.openxmlformats.org/drawingml/2006/main">
                  <a:graphicData uri="http://schemas.microsoft.com/office/word/2010/wordprocessingShape">
                    <wps:wsp>
                      <wps:cNvCnPr/>
                      <wps:spPr>
                        <a:xfrm>
                          <a:off x="0" y="0"/>
                          <a:ext cx="5915025" cy="17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9AE1A" id="Straight Connector 8"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2.85pt" to="880.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" strokecolor="black [3213]" strokeweight=".5pt">
                <v:stroke joinstyle="miter"/>
                <w10:wrap anchorx="margin"/>
              </v:line>
            </w:pict>
          </mc:Fallback>
        </mc:AlternateContent>
      </w:r>
    </w:p>
    <w:p w:rsidR="003C5F89" w:rsidRDefault="003C5F89" w:rsidP="003C5F89">
      <w:pPr>
        <w:tabs>
          <w:tab w:val="left" w:pos="245"/>
          <w:tab w:val="left" w:pos="978"/>
        </w:tabs>
        <w:rPr>
          <w:rFonts w:ascii="Times New Roman" w:hAnsi="Times New Roman" w:cs="Times New Roman"/>
          <w:sz w:val="25"/>
          <w:szCs w:val="25"/>
        </w:rPr>
      </w:pPr>
      <w:r>
        <w:rPr>
          <w:rFonts w:ascii="Times New Roman" w:hAnsi="Times New Roman" w:cs="Times New Roman"/>
          <w:sz w:val="25"/>
          <w:szCs w:val="25"/>
        </w:rPr>
        <w:t xml:space="preserve"> A.2 Process Name: </w:t>
      </w:r>
      <w:r w:rsidR="00975266">
        <w:rPr>
          <w:rFonts w:ascii="Times New Roman" w:hAnsi="Times New Roman" w:cs="Times New Roman"/>
          <w:sz w:val="25"/>
          <w:szCs w:val="25"/>
        </w:rPr>
        <w:t>Procurement flow tool</w:t>
      </w:r>
    </w:p>
    <w:p w:rsidR="003C5F89" w:rsidRDefault="003C5F89" w:rsidP="003C5F89">
      <w:pPr>
        <w:tabs>
          <w:tab w:val="left" w:pos="3858"/>
        </w:tabs>
        <w:rPr>
          <w:rFonts w:ascii="Times New Roman" w:hAnsi="Times New Roman" w:cs="Times New Roman"/>
          <w:sz w:val="25"/>
          <w:szCs w:val="25"/>
        </w:rPr>
      </w:pPr>
      <w:r>
        <w:rPr>
          <w:noProof/>
          <w:lang w:val="en-IN" w:eastAsia="en-IN"/>
        </w:rPr>
        <mc:AlternateContent>
          <mc:Choice Requires="wps">
            <w:drawing>
              <wp:anchor distT="0" distB="0" distL="114300" distR="114300" simplePos="0" relativeHeight="251659776" behindDoc="0" locked="0" layoutInCell="1" allowOverlap="1">
                <wp:simplePos x="0" y="0"/>
                <wp:positionH relativeFrom="margin">
                  <wp:align>right</wp:align>
                </wp:positionH>
                <wp:positionV relativeFrom="paragraph">
                  <wp:posOffset>269240</wp:posOffset>
                </wp:positionV>
                <wp:extent cx="5915025" cy="8255"/>
                <wp:effectExtent l="0" t="0" r="28575" b="29845"/>
                <wp:wrapNone/>
                <wp:docPr id="3" name="Straight Connector 3"/>
                <wp:cNvGraphicFramePr/>
                <a:graphic xmlns:a="http://schemas.openxmlformats.org/drawingml/2006/main">
                  <a:graphicData uri="http://schemas.microsoft.com/office/word/2010/wordprocessingShape">
                    <wps:wsp>
                      <wps:cNvCnPr/>
                      <wps:spPr>
                        <a:xfrm flipV="1">
                          <a:off x="0" y="0"/>
                          <a:ext cx="5915025" cy="8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C644C" id="Straight Connector 3"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21.2pt" to="880.3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" strokecolor="black [3213]" strokeweight=".5pt">
                <v:stroke joinstyle="miter"/>
                <w10:wrap anchorx="margin"/>
              </v:line>
            </w:pict>
          </mc:Fallback>
        </mc:AlternateContent>
      </w:r>
      <w:r>
        <w:rPr>
          <w:rFonts w:ascii="Times New Roman" w:hAnsi="Times New Roman" w:cs="Times New Roman"/>
          <w:sz w:val="25"/>
          <w:szCs w:val="25"/>
        </w:rPr>
        <w:tab/>
      </w:r>
    </w:p>
    <w:p w:rsidR="003C5F89" w:rsidRDefault="003C5F89" w:rsidP="003C5F89">
      <w:pPr>
        <w:ind w:left="144"/>
        <w:rPr>
          <w:rFonts w:ascii="Times New Roman" w:hAnsi="Times New Roman" w:cs="Times New Roman"/>
          <w:sz w:val="25"/>
          <w:szCs w:val="25"/>
        </w:rPr>
      </w:pPr>
    </w:p>
    <w:p w:rsidR="003C5F89" w:rsidRDefault="003C5F89" w:rsidP="003C5F89">
      <w:pPr>
        <w:pStyle w:val="Heading1"/>
        <w:tabs>
          <w:tab w:val="left" w:pos="654"/>
        </w:tabs>
        <w:spacing w:before="198"/>
        <w:ind w:left="0" w:firstLine="0"/>
        <w:rPr>
          <w:b w:val="0"/>
          <w:sz w:val="25"/>
          <w:szCs w:val="25"/>
        </w:rPr>
      </w:pPr>
      <w:r>
        <w:rPr>
          <w:b w:val="0"/>
          <w:sz w:val="25"/>
          <w:szCs w:val="25"/>
        </w:rPr>
        <w:t xml:space="preserve"> A.3 Process scope </w:t>
      </w:r>
    </w:p>
    <w:p w:rsidR="003C5F89" w:rsidRDefault="003C5F89" w:rsidP="003C5F89">
      <w:pPr>
        <w:pStyle w:val="Heading1"/>
        <w:tabs>
          <w:tab w:val="left" w:pos="654"/>
        </w:tabs>
        <w:spacing w:before="198"/>
        <w:ind w:left="0" w:firstLine="0"/>
        <w:rPr>
          <w:b w:val="0"/>
          <w:sz w:val="25"/>
          <w:szCs w:val="25"/>
        </w:rPr>
      </w:pPr>
      <w:r>
        <w:rPr>
          <w:b w:val="0"/>
          <w:sz w:val="25"/>
          <w:szCs w:val="25"/>
        </w:rPr>
        <w:t xml:space="preserve">       This process is done for WEL entity </w:t>
      </w:r>
    </w:p>
    <w:p w:rsidR="003C5F89" w:rsidRDefault="003C5F89" w:rsidP="003C5F89">
      <w:pPr>
        <w:pStyle w:val="Heading1"/>
        <w:tabs>
          <w:tab w:val="left" w:pos="654"/>
        </w:tabs>
        <w:spacing w:before="198"/>
        <w:ind w:left="0" w:firstLine="0"/>
        <w:rPr>
          <w:b w:val="0"/>
          <w:sz w:val="25"/>
          <w:szCs w:val="25"/>
        </w:rPr>
      </w:pPr>
      <w:r>
        <w:rPr>
          <w:noProof/>
          <w:lang w:val="en-IN" w:eastAsia="en-IN"/>
        </w:rPr>
        <mc:AlternateContent>
          <mc:Choice Requires="wps">
            <w:drawing>
              <wp:anchor distT="0" distB="0" distL="114300" distR="114300" simplePos="0" relativeHeight="251654656" behindDoc="0" locked="0" layoutInCell="1" allowOverlap="1">
                <wp:simplePos x="0" y="0"/>
                <wp:positionH relativeFrom="margin">
                  <wp:align>right</wp:align>
                </wp:positionH>
                <wp:positionV relativeFrom="paragraph">
                  <wp:posOffset>133350</wp:posOffset>
                </wp:positionV>
                <wp:extent cx="59150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915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5E41A" id="Straight Connector 2"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10.5pt" to="880.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" strokecolor="black [3213]" strokeweight=".5pt">
                <v:stroke joinstyle="miter"/>
                <w10:wrap anchorx="margin"/>
              </v:line>
            </w:pict>
          </mc:Fallback>
        </mc:AlternateContent>
      </w:r>
    </w:p>
    <w:p w:rsidR="003C5F89" w:rsidRDefault="003C5F89" w:rsidP="003C5F89">
      <w:pPr>
        <w:pStyle w:val="Heading1"/>
        <w:tabs>
          <w:tab w:val="left" w:pos="654"/>
        </w:tabs>
        <w:spacing w:before="198"/>
        <w:ind w:left="0" w:firstLine="0"/>
        <w:rPr>
          <w:b w:val="0"/>
          <w:sz w:val="25"/>
          <w:szCs w:val="25"/>
        </w:rPr>
      </w:pPr>
      <w:r>
        <w:rPr>
          <w:b w:val="0"/>
          <w:sz w:val="25"/>
          <w:szCs w:val="25"/>
        </w:rPr>
        <w:t>A.4 Process</w:t>
      </w:r>
      <w:r>
        <w:rPr>
          <w:b w:val="0"/>
          <w:spacing w:val="-3"/>
          <w:sz w:val="25"/>
          <w:szCs w:val="25"/>
        </w:rPr>
        <w:t xml:space="preserve"> </w:t>
      </w:r>
      <w:r>
        <w:rPr>
          <w:b w:val="0"/>
          <w:sz w:val="25"/>
          <w:szCs w:val="25"/>
        </w:rPr>
        <w:t>Description</w:t>
      </w:r>
    </w:p>
    <w:p w:rsidR="003C5F89" w:rsidRDefault="003C5F89" w:rsidP="003C5F89">
      <w:pPr>
        <w:pStyle w:val="BodyText"/>
        <w:spacing w:before="10"/>
        <w:rPr>
          <w:b/>
          <w:sz w:val="25"/>
          <w:szCs w:val="25"/>
        </w:rPr>
      </w:pPr>
      <w:r>
        <w:rPr>
          <w:b/>
          <w:sz w:val="25"/>
          <w:szCs w:val="25"/>
        </w:rPr>
        <w:t xml:space="preserve">             </w:t>
      </w:r>
    </w:p>
    <w:tbl>
      <w:tblPr>
        <w:tblStyle w:val="TableGrid"/>
        <w:tblpPr w:leftFromText="180" w:rightFromText="180" w:vertAnchor="text" w:horzAnchor="margin" w:tblpXSpec="center" w:tblpY="-28"/>
        <w:tblW w:w="0" w:type="auto"/>
        <w:tblLook w:val="04A0" w:firstRow="1" w:lastRow="0" w:firstColumn="1" w:lastColumn="0" w:noHBand="0" w:noVBand="1"/>
      </w:tblPr>
      <w:tblGrid>
        <w:gridCol w:w="1255"/>
        <w:gridCol w:w="3600"/>
        <w:gridCol w:w="3870"/>
      </w:tblGrid>
      <w:tr w:rsidR="003C5F89" w:rsidTr="003C5F89">
        <w:tc>
          <w:tcPr>
            <w:tcW w:w="1255"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jc w:val="center"/>
              <w:rPr>
                <w:rFonts w:ascii="Times New Roman" w:hAnsi="Times New Roman" w:cs="Times New Roman"/>
                <w:sz w:val="25"/>
                <w:szCs w:val="25"/>
              </w:rPr>
            </w:pPr>
            <w:r>
              <w:rPr>
                <w:rFonts w:ascii="Times New Roman" w:hAnsi="Times New Roman" w:cs="Times New Roman"/>
                <w:sz w:val="25"/>
                <w:szCs w:val="25"/>
              </w:rPr>
              <w:t>Sr. No.</w:t>
            </w:r>
          </w:p>
        </w:tc>
        <w:tc>
          <w:tcPr>
            <w:tcW w:w="3600"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jc w:val="center"/>
              <w:rPr>
                <w:rFonts w:ascii="Times New Roman" w:hAnsi="Times New Roman" w:cs="Times New Roman"/>
                <w:sz w:val="25"/>
                <w:szCs w:val="25"/>
              </w:rPr>
            </w:pPr>
            <w:r>
              <w:rPr>
                <w:rFonts w:ascii="Times New Roman" w:hAnsi="Times New Roman" w:cs="Times New Roman"/>
                <w:sz w:val="25"/>
                <w:szCs w:val="25"/>
              </w:rPr>
              <w:t>Particulars</w:t>
            </w:r>
          </w:p>
        </w:tc>
        <w:tc>
          <w:tcPr>
            <w:tcW w:w="3870"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jc w:val="center"/>
              <w:rPr>
                <w:rFonts w:ascii="Times New Roman" w:hAnsi="Times New Roman" w:cs="Times New Roman"/>
                <w:sz w:val="25"/>
                <w:szCs w:val="25"/>
              </w:rPr>
            </w:pPr>
            <w:r>
              <w:rPr>
                <w:rFonts w:ascii="Times New Roman" w:hAnsi="Times New Roman" w:cs="Times New Roman"/>
                <w:sz w:val="25"/>
                <w:szCs w:val="25"/>
              </w:rPr>
              <w:t>Details</w:t>
            </w:r>
          </w:p>
        </w:tc>
      </w:tr>
      <w:tr w:rsidR="003C5F89" w:rsidTr="003C5F89">
        <w:tc>
          <w:tcPr>
            <w:tcW w:w="1255"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jc w:val="center"/>
              <w:rPr>
                <w:rFonts w:ascii="Times New Roman" w:hAnsi="Times New Roman" w:cs="Times New Roman"/>
                <w:sz w:val="25"/>
                <w:szCs w:val="25"/>
              </w:rPr>
            </w:pPr>
            <w:r>
              <w:rPr>
                <w:rFonts w:ascii="Times New Roman" w:hAnsi="Times New Roman" w:cs="Times New Roman"/>
                <w:sz w:val="25"/>
                <w:szCs w:val="25"/>
              </w:rPr>
              <w:t>1</w:t>
            </w:r>
          </w:p>
        </w:tc>
        <w:tc>
          <w:tcPr>
            <w:tcW w:w="3600"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rPr>
                <w:rFonts w:ascii="Times New Roman" w:hAnsi="Times New Roman" w:cs="Times New Roman"/>
                <w:sz w:val="25"/>
                <w:szCs w:val="25"/>
              </w:rPr>
            </w:pPr>
            <w:r>
              <w:rPr>
                <w:rFonts w:ascii="Times New Roman" w:hAnsi="Times New Roman" w:cs="Times New Roman"/>
                <w:sz w:val="25"/>
                <w:szCs w:val="25"/>
              </w:rPr>
              <w:t xml:space="preserve">Process Name </w:t>
            </w:r>
          </w:p>
        </w:tc>
        <w:tc>
          <w:tcPr>
            <w:tcW w:w="3870" w:type="dxa"/>
            <w:tcBorders>
              <w:top w:val="single" w:sz="4" w:space="0" w:color="auto"/>
              <w:left w:val="single" w:sz="4" w:space="0" w:color="auto"/>
              <w:bottom w:val="single" w:sz="4" w:space="0" w:color="auto"/>
              <w:right w:val="single" w:sz="4" w:space="0" w:color="auto"/>
            </w:tcBorders>
            <w:hideMark/>
          </w:tcPr>
          <w:p w:rsidR="003C5F89" w:rsidRDefault="00975266">
            <w:pPr>
              <w:spacing w:line="240" w:lineRule="auto"/>
              <w:rPr>
                <w:rFonts w:ascii="Times New Roman" w:hAnsi="Times New Roman" w:cs="Times New Roman"/>
                <w:sz w:val="25"/>
                <w:szCs w:val="25"/>
              </w:rPr>
            </w:pPr>
            <w:r>
              <w:rPr>
                <w:rFonts w:ascii="Times New Roman" w:hAnsi="Times New Roman" w:cs="Times New Roman"/>
                <w:sz w:val="25"/>
                <w:szCs w:val="25"/>
              </w:rPr>
              <w:t>Procurement flow tool</w:t>
            </w:r>
            <w:r w:rsidR="003C5F89">
              <w:rPr>
                <w:rFonts w:ascii="Times New Roman" w:hAnsi="Times New Roman" w:cs="Times New Roman"/>
                <w:sz w:val="25"/>
                <w:szCs w:val="25"/>
              </w:rPr>
              <w:t xml:space="preserve"> </w:t>
            </w:r>
          </w:p>
        </w:tc>
      </w:tr>
      <w:tr w:rsidR="003C5F89" w:rsidTr="003C5F89">
        <w:tc>
          <w:tcPr>
            <w:tcW w:w="1255"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jc w:val="center"/>
              <w:rPr>
                <w:rFonts w:ascii="Times New Roman" w:hAnsi="Times New Roman" w:cs="Times New Roman"/>
                <w:sz w:val="25"/>
                <w:szCs w:val="25"/>
              </w:rPr>
            </w:pPr>
            <w:r>
              <w:rPr>
                <w:rFonts w:ascii="Times New Roman" w:hAnsi="Times New Roman" w:cs="Times New Roman"/>
                <w:sz w:val="25"/>
                <w:szCs w:val="25"/>
              </w:rPr>
              <w:t>2</w:t>
            </w:r>
          </w:p>
        </w:tc>
        <w:tc>
          <w:tcPr>
            <w:tcW w:w="3600"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rPr>
                <w:rFonts w:ascii="Times New Roman" w:hAnsi="Times New Roman" w:cs="Times New Roman"/>
                <w:sz w:val="25"/>
                <w:szCs w:val="25"/>
              </w:rPr>
            </w:pPr>
            <w:r>
              <w:rPr>
                <w:rFonts w:ascii="Times New Roman" w:hAnsi="Times New Roman" w:cs="Times New Roman"/>
                <w:sz w:val="25"/>
                <w:szCs w:val="25"/>
              </w:rPr>
              <w:t>Development Initialization date</w:t>
            </w:r>
          </w:p>
        </w:tc>
        <w:tc>
          <w:tcPr>
            <w:tcW w:w="3870" w:type="dxa"/>
            <w:tcBorders>
              <w:top w:val="single" w:sz="4" w:space="0" w:color="auto"/>
              <w:left w:val="single" w:sz="4" w:space="0" w:color="auto"/>
              <w:bottom w:val="single" w:sz="4" w:space="0" w:color="auto"/>
              <w:right w:val="single" w:sz="4" w:space="0" w:color="auto"/>
            </w:tcBorders>
          </w:tcPr>
          <w:p w:rsidR="003C5F89" w:rsidRDefault="003C5F89">
            <w:pPr>
              <w:spacing w:line="240" w:lineRule="auto"/>
              <w:rPr>
                <w:rFonts w:ascii="Times New Roman" w:hAnsi="Times New Roman" w:cs="Times New Roman"/>
                <w:sz w:val="25"/>
                <w:szCs w:val="25"/>
              </w:rPr>
            </w:pPr>
          </w:p>
        </w:tc>
      </w:tr>
      <w:tr w:rsidR="003C5F89" w:rsidTr="003C5F89">
        <w:tc>
          <w:tcPr>
            <w:tcW w:w="1255"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jc w:val="center"/>
              <w:rPr>
                <w:rFonts w:ascii="Times New Roman" w:hAnsi="Times New Roman" w:cs="Times New Roman"/>
                <w:sz w:val="25"/>
                <w:szCs w:val="25"/>
              </w:rPr>
            </w:pPr>
            <w:r>
              <w:rPr>
                <w:rFonts w:ascii="Times New Roman" w:hAnsi="Times New Roman" w:cs="Times New Roman"/>
                <w:sz w:val="25"/>
                <w:szCs w:val="25"/>
              </w:rPr>
              <w:t>3</w:t>
            </w:r>
          </w:p>
        </w:tc>
        <w:tc>
          <w:tcPr>
            <w:tcW w:w="3600"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rPr>
                <w:rFonts w:ascii="Times New Roman" w:hAnsi="Times New Roman" w:cs="Times New Roman"/>
                <w:sz w:val="25"/>
                <w:szCs w:val="25"/>
              </w:rPr>
            </w:pPr>
            <w:r>
              <w:rPr>
                <w:rFonts w:ascii="Times New Roman" w:hAnsi="Times New Roman" w:cs="Times New Roman"/>
                <w:sz w:val="25"/>
                <w:szCs w:val="25"/>
              </w:rPr>
              <w:t xml:space="preserve">Complexity </w:t>
            </w:r>
          </w:p>
        </w:tc>
        <w:tc>
          <w:tcPr>
            <w:tcW w:w="3870"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rPr>
                <w:rFonts w:ascii="Times New Roman" w:hAnsi="Times New Roman" w:cs="Times New Roman"/>
                <w:sz w:val="25"/>
                <w:szCs w:val="25"/>
              </w:rPr>
            </w:pPr>
            <w:r>
              <w:rPr>
                <w:rFonts w:ascii="Times New Roman" w:hAnsi="Times New Roman" w:cs="Times New Roman"/>
                <w:sz w:val="25"/>
                <w:szCs w:val="25"/>
              </w:rPr>
              <w:t xml:space="preserve">Medium </w:t>
            </w:r>
          </w:p>
        </w:tc>
      </w:tr>
      <w:tr w:rsidR="003C5F89" w:rsidTr="003C5F89">
        <w:tc>
          <w:tcPr>
            <w:tcW w:w="1255"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jc w:val="center"/>
              <w:rPr>
                <w:rFonts w:ascii="Times New Roman" w:hAnsi="Times New Roman" w:cs="Times New Roman"/>
                <w:sz w:val="25"/>
                <w:szCs w:val="25"/>
              </w:rPr>
            </w:pPr>
            <w:r>
              <w:rPr>
                <w:rFonts w:ascii="Times New Roman" w:hAnsi="Times New Roman" w:cs="Times New Roman"/>
                <w:sz w:val="25"/>
                <w:szCs w:val="25"/>
              </w:rPr>
              <w:t>4</w:t>
            </w:r>
          </w:p>
        </w:tc>
        <w:tc>
          <w:tcPr>
            <w:tcW w:w="3600"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rPr>
                <w:rFonts w:ascii="Times New Roman" w:hAnsi="Times New Roman" w:cs="Times New Roman"/>
                <w:sz w:val="25"/>
                <w:szCs w:val="25"/>
              </w:rPr>
            </w:pPr>
            <w:r>
              <w:rPr>
                <w:rFonts w:ascii="Times New Roman" w:hAnsi="Times New Roman" w:cs="Times New Roman"/>
                <w:sz w:val="25"/>
                <w:szCs w:val="25"/>
              </w:rPr>
              <w:t xml:space="preserve">SSC Head </w:t>
            </w:r>
          </w:p>
        </w:tc>
        <w:tc>
          <w:tcPr>
            <w:tcW w:w="3870"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rPr>
                <w:rFonts w:ascii="Times New Roman" w:hAnsi="Times New Roman" w:cs="Times New Roman"/>
                <w:sz w:val="25"/>
                <w:szCs w:val="25"/>
              </w:rPr>
            </w:pPr>
            <w:proofErr w:type="spellStart"/>
            <w:r>
              <w:rPr>
                <w:rFonts w:ascii="Times New Roman" w:hAnsi="Times New Roman" w:cs="Times New Roman"/>
                <w:sz w:val="25"/>
                <w:szCs w:val="25"/>
              </w:rPr>
              <w:t>Mr</w:t>
            </w:r>
            <w:proofErr w:type="spellEnd"/>
            <w:r>
              <w:rPr>
                <w:rFonts w:ascii="Times New Roman" w:hAnsi="Times New Roman" w:cs="Times New Roman"/>
                <w:sz w:val="25"/>
                <w:szCs w:val="25"/>
              </w:rPr>
              <w:t xml:space="preserve"> Nitin Jain</w:t>
            </w:r>
          </w:p>
        </w:tc>
      </w:tr>
      <w:tr w:rsidR="003C5F89" w:rsidTr="003C5F89">
        <w:tc>
          <w:tcPr>
            <w:tcW w:w="1255"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jc w:val="center"/>
              <w:rPr>
                <w:rFonts w:ascii="Times New Roman" w:hAnsi="Times New Roman" w:cs="Times New Roman"/>
                <w:sz w:val="25"/>
                <w:szCs w:val="25"/>
              </w:rPr>
            </w:pPr>
            <w:r>
              <w:rPr>
                <w:rFonts w:ascii="Times New Roman" w:hAnsi="Times New Roman" w:cs="Times New Roman"/>
                <w:sz w:val="25"/>
                <w:szCs w:val="25"/>
              </w:rPr>
              <w:t>5</w:t>
            </w:r>
          </w:p>
        </w:tc>
        <w:tc>
          <w:tcPr>
            <w:tcW w:w="3600"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rPr>
                <w:rFonts w:ascii="Times New Roman" w:hAnsi="Times New Roman" w:cs="Times New Roman"/>
                <w:sz w:val="25"/>
                <w:szCs w:val="25"/>
              </w:rPr>
            </w:pPr>
            <w:r>
              <w:rPr>
                <w:rFonts w:ascii="Times New Roman" w:hAnsi="Times New Roman" w:cs="Times New Roman"/>
                <w:sz w:val="25"/>
                <w:szCs w:val="25"/>
              </w:rPr>
              <w:t xml:space="preserve">Project Manager </w:t>
            </w:r>
          </w:p>
        </w:tc>
        <w:tc>
          <w:tcPr>
            <w:tcW w:w="3870"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rPr>
                <w:rFonts w:ascii="Times New Roman" w:hAnsi="Times New Roman" w:cs="Times New Roman"/>
                <w:sz w:val="25"/>
                <w:szCs w:val="25"/>
              </w:rPr>
            </w:pPr>
            <w:proofErr w:type="spellStart"/>
            <w:r>
              <w:rPr>
                <w:rFonts w:ascii="Times New Roman" w:hAnsi="Times New Roman" w:cs="Times New Roman"/>
                <w:sz w:val="25"/>
                <w:szCs w:val="25"/>
              </w:rPr>
              <w:t>Mr</w:t>
            </w:r>
            <w:proofErr w:type="spellEnd"/>
            <w:r>
              <w:rPr>
                <w:rFonts w:ascii="Times New Roman" w:hAnsi="Times New Roman" w:cs="Times New Roman"/>
                <w:sz w:val="25"/>
                <w:szCs w:val="25"/>
              </w:rPr>
              <w:t xml:space="preserve"> Saurabh Verma</w:t>
            </w:r>
          </w:p>
        </w:tc>
      </w:tr>
      <w:tr w:rsidR="003C5F89" w:rsidTr="003C5F89">
        <w:tc>
          <w:tcPr>
            <w:tcW w:w="1255"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jc w:val="center"/>
              <w:rPr>
                <w:rFonts w:ascii="Times New Roman" w:hAnsi="Times New Roman" w:cs="Times New Roman"/>
                <w:sz w:val="25"/>
                <w:szCs w:val="25"/>
              </w:rPr>
            </w:pPr>
            <w:r>
              <w:rPr>
                <w:rFonts w:ascii="Times New Roman" w:hAnsi="Times New Roman" w:cs="Times New Roman"/>
                <w:sz w:val="25"/>
                <w:szCs w:val="25"/>
              </w:rPr>
              <w:t>6</w:t>
            </w:r>
          </w:p>
        </w:tc>
        <w:tc>
          <w:tcPr>
            <w:tcW w:w="3600"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rPr>
                <w:rFonts w:ascii="Times New Roman" w:hAnsi="Times New Roman" w:cs="Times New Roman"/>
                <w:sz w:val="25"/>
                <w:szCs w:val="25"/>
              </w:rPr>
            </w:pPr>
            <w:r>
              <w:rPr>
                <w:rFonts w:ascii="Times New Roman" w:hAnsi="Times New Roman" w:cs="Times New Roman"/>
                <w:sz w:val="25"/>
                <w:szCs w:val="25"/>
              </w:rPr>
              <w:t>Project Lead</w:t>
            </w:r>
          </w:p>
        </w:tc>
        <w:tc>
          <w:tcPr>
            <w:tcW w:w="3870"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rPr>
                <w:rFonts w:ascii="Times New Roman" w:hAnsi="Times New Roman" w:cs="Times New Roman"/>
                <w:sz w:val="25"/>
                <w:szCs w:val="25"/>
              </w:rPr>
            </w:pPr>
            <w:proofErr w:type="spellStart"/>
            <w:r>
              <w:rPr>
                <w:rFonts w:ascii="Times New Roman" w:hAnsi="Times New Roman" w:cs="Times New Roman"/>
                <w:sz w:val="25"/>
                <w:szCs w:val="25"/>
              </w:rPr>
              <w:t>Ms</w:t>
            </w:r>
            <w:proofErr w:type="spellEnd"/>
            <w:r>
              <w:rPr>
                <w:rFonts w:ascii="Times New Roman" w:hAnsi="Times New Roman" w:cs="Times New Roman"/>
                <w:sz w:val="25"/>
                <w:szCs w:val="25"/>
              </w:rPr>
              <w:t xml:space="preserve"> Bhagyashri Wayare</w:t>
            </w:r>
          </w:p>
        </w:tc>
      </w:tr>
      <w:tr w:rsidR="003C5F89" w:rsidTr="003C5F89">
        <w:tc>
          <w:tcPr>
            <w:tcW w:w="1255"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jc w:val="center"/>
              <w:rPr>
                <w:rFonts w:ascii="Times New Roman" w:hAnsi="Times New Roman" w:cs="Times New Roman"/>
                <w:sz w:val="25"/>
                <w:szCs w:val="25"/>
              </w:rPr>
            </w:pPr>
            <w:r>
              <w:rPr>
                <w:rFonts w:ascii="Times New Roman" w:hAnsi="Times New Roman" w:cs="Times New Roman"/>
                <w:sz w:val="25"/>
                <w:szCs w:val="25"/>
              </w:rPr>
              <w:t>7</w:t>
            </w:r>
          </w:p>
        </w:tc>
        <w:tc>
          <w:tcPr>
            <w:tcW w:w="3600"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rPr>
                <w:rFonts w:ascii="Times New Roman" w:hAnsi="Times New Roman" w:cs="Times New Roman"/>
                <w:sz w:val="25"/>
                <w:szCs w:val="25"/>
              </w:rPr>
            </w:pPr>
            <w:r>
              <w:rPr>
                <w:rFonts w:ascii="Times New Roman" w:hAnsi="Times New Roman" w:cs="Times New Roman"/>
                <w:sz w:val="25"/>
                <w:szCs w:val="25"/>
              </w:rPr>
              <w:t xml:space="preserve">Process Owner </w:t>
            </w:r>
          </w:p>
        </w:tc>
        <w:tc>
          <w:tcPr>
            <w:tcW w:w="3870" w:type="dxa"/>
            <w:tcBorders>
              <w:top w:val="single" w:sz="4" w:space="0" w:color="auto"/>
              <w:left w:val="single" w:sz="4" w:space="0" w:color="auto"/>
              <w:bottom w:val="single" w:sz="4" w:space="0" w:color="auto"/>
              <w:right w:val="single" w:sz="4" w:space="0" w:color="auto"/>
            </w:tcBorders>
            <w:hideMark/>
          </w:tcPr>
          <w:p w:rsidR="003C5F89" w:rsidRDefault="00975266">
            <w:pPr>
              <w:spacing w:line="240" w:lineRule="auto"/>
              <w:rPr>
                <w:rFonts w:ascii="Times New Roman" w:hAnsi="Times New Roman" w:cs="Times New Roman"/>
                <w:sz w:val="25"/>
                <w:szCs w:val="25"/>
              </w:rPr>
            </w:pPr>
            <w:proofErr w:type="spellStart"/>
            <w:r>
              <w:rPr>
                <w:rFonts w:ascii="Times New Roman" w:hAnsi="Times New Roman" w:cs="Times New Roman"/>
                <w:sz w:val="25"/>
                <w:szCs w:val="25"/>
              </w:rPr>
              <w:t>Mr</w:t>
            </w:r>
            <w:proofErr w:type="spellEnd"/>
            <w:r>
              <w:rPr>
                <w:rFonts w:ascii="Times New Roman" w:hAnsi="Times New Roman" w:cs="Times New Roman"/>
                <w:sz w:val="25"/>
                <w:szCs w:val="25"/>
              </w:rPr>
              <w:t xml:space="preserve"> Kedar </w:t>
            </w:r>
            <w:r w:rsidR="00FD73F5">
              <w:rPr>
                <w:rFonts w:ascii="Times New Roman" w:hAnsi="Times New Roman" w:cs="Times New Roman"/>
                <w:sz w:val="25"/>
                <w:szCs w:val="25"/>
              </w:rPr>
              <w:t>N</w:t>
            </w:r>
            <w:r>
              <w:rPr>
                <w:rFonts w:ascii="Times New Roman" w:hAnsi="Times New Roman" w:cs="Times New Roman"/>
                <w:sz w:val="25"/>
                <w:szCs w:val="25"/>
              </w:rPr>
              <w:t>ath Bansal</w:t>
            </w:r>
          </w:p>
        </w:tc>
      </w:tr>
      <w:tr w:rsidR="003C5F89" w:rsidTr="003C5F89">
        <w:tc>
          <w:tcPr>
            <w:tcW w:w="1255"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jc w:val="center"/>
              <w:rPr>
                <w:rFonts w:ascii="Times New Roman" w:hAnsi="Times New Roman" w:cs="Times New Roman"/>
                <w:sz w:val="25"/>
                <w:szCs w:val="25"/>
              </w:rPr>
            </w:pPr>
            <w:r>
              <w:rPr>
                <w:rFonts w:ascii="Times New Roman" w:hAnsi="Times New Roman" w:cs="Times New Roman"/>
                <w:sz w:val="25"/>
                <w:szCs w:val="25"/>
              </w:rPr>
              <w:t>8</w:t>
            </w:r>
          </w:p>
        </w:tc>
        <w:tc>
          <w:tcPr>
            <w:tcW w:w="3600"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rPr>
                <w:rFonts w:ascii="Times New Roman" w:hAnsi="Times New Roman" w:cs="Times New Roman"/>
                <w:sz w:val="25"/>
                <w:szCs w:val="25"/>
              </w:rPr>
            </w:pPr>
            <w:r>
              <w:rPr>
                <w:rFonts w:ascii="Times New Roman" w:hAnsi="Times New Roman" w:cs="Times New Roman"/>
                <w:sz w:val="25"/>
                <w:szCs w:val="25"/>
              </w:rPr>
              <w:t xml:space="preserve">Activity Owner </w:t>
            </w:r>
          </w:p>
        </w:tc>
        <w:tc>
          <w:tcPr>
            <w:tcW w:w="3870" w:type="dxa"/>
            <w:tcBorders>
              <w:top w:val="single" w:sz="4" w:space="0" w:color="auto"/>
              <w:left w:val="single" w:sz="4" w:space="0" w:color="auto"/>
              <w:bottom w:val="single" w:sz="4" w:space="0" w:color="auto"/>
              <w:right w:val="single" w:sz="4" w:space="0" w:color="auto"/>
            </w:tcBorders>
            <w:hideMark/>
          </w:tcPr>
          <w:p w:rsidR="003C5F89" w:rsidRDefault="00975266">
            <w:pPr>
              <w:spacing w:line="240" w:lineRule="auto"/>
              <w:rPr>
                <w:rFonts w:ascii="Times New Roman" w:hAnsi="Times New Roman" w:cs="Times New Roman"/>
                <w:sz w:val="25"/>
                <w:szCs w:val="25"/>
              </w:rPr>
            </w:pPr>
            <w:proofErr w:type="spellStart"/>
            <w:r>
              <w:rPr>
                <w:rFonts w:ascii="Times New Roman" w:hAnsi="Times New Roman" w:cs="Times New Roman"/>
                <w:sz w:val="25"/>
                <w:szCs w:val="25"/>
              </w:rPr>
              <w:t>Mr</w:t>
            </w:r>
            <w:proofErr w:type="spellEnd"/>
            <w:r>
              <w:rPr>
                <w:rFonts w:ascii="Times New Roman" w:hAnsi="Times New Roman" w:cs="Times New Roman"/>
                <w:sz w:val="25"/>
                <w:szCs w:val="25"/>
              </w:rPr>
              <w:t xml:space="preserve"> </w:t>
            </w:r>
            <w:r w:rsidR="00FD73F5">
              <w:rPr>
                <w:rFonts w:ascii="Times New Roman" w:hAnsi="Times New Roman" w:cs="Times New Roman"/>
                <w:sz w:val="25"/>
                <w:szCs w:val="25"/>
              </w:rPr>
              <w:t>Anil Gahlyan</w:t>
            </w:r>
          </w:p>
        </w:tc>
      </w:tr>
      <w:tr w:rsidR="003C5F89" w:rsidTr="003C5F89">
        <w:trPr>
          <w:trHeight w:val="323"/>
        </w:trPr>
        <w:tc>
          <w:tcPr>
            <w:tcW w:w="1255"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jc w:val="center"/>
              <w:rPr>
                <w:rFonts w:ascii="Times New Roman" w:hAnsi="Times New Roman" w:cs="Times New Roman"/>
                <w:sz w:val="25"/>
                <w:szCs w:val="25"/>
              </w:rPr>
            </w:pPr>
            <w:r>
              <w:rPr>
                <w:rFonts w:ascii="Times New Roman" w:hAnsi="Times New Roman" w:cs="Times New Roman"/>
                <w:sz w:val="25"/>
                <w:szCs w:val="25"/>
              </w:rPr>
              <w:t>9</w:t>
            </w:r>
          </w:p>
        </w:tc>
        <w:tc>
          <w:tcPr>
            <w:tcW w:w="3600"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rPr>
                <w:rFonts w:ascii="Times New Roman" w:hAnsi="Times New Roman" w:cs="Times New Roman"/>
                <w:sz w:val="25"/>
                <w:szCs w:val="25"/>
              </w:rPr>
            </w:pPr>
            <w:r>
              <w:rPr>
                <w:rFonts w:ascii="Times New Roman" w:hAnsi="Times New Roman" w:cs="Times New Roman"/>
                <w:sz w:val="25"/>
                <w:szCs w:val="25"/>
              </w:rPr>
              <w:t xml:space="preserve">Developer Lead </w:t>
            </w:r>
          </w:p>
        </w:tc>
        <w:tc>
          <w:tcPr>
            <w:tcW w:w="3870" w:type="dxa"/>
            <w:tcBorders>
              <w:top w:val="single" w:sz="4" w:space="0" w:color="auto"/>
              <w:left w:val="single" w:sz="4" w:space="0" w:color="auto"/>
              <w:bottom w:val="single" w:sz="4" w:space="0" w:color="auto"/>
              <w:right w:val="single" w:sz="4" w:space="0" w:color="auto"/>
            </w:tcBorders>
          </w:tcPr>
          <w:p w:rsidR="003C5F89" w:rsidRDefault="003C5F89">
            <w:pPr>
              <w:spacing w:line="240" w:lineRule="auto"/>
              <w:rPr>
                <w:rFonts w:ascii="Times New Roman" w:hAnsi="Times New Roman" w:cs="Times New Roman"/>
                <w:sz w:val="25"/>
                <w:szCs w:val="25"/>
              </w:rPr>
            </w:pPr>
          </w:p>
        </w:tc>
      </w:tr>
    </w:tbl>
    <w:p w:rsidR="003C5F89" w:rsidRDefault="003C5F89" w:rsidP="003C5F89">
      <w:r>
        <w:rPr>
          <w:noProof/>
          <w:lang w:val="en-IN" w:eastAsia="en-IN"/>
        </w:rPr>
        <mc:AlternateContent>
          <mc:Choice Requires="wps">
            <w:drawing>
              <wp:anchor distT="0" distB="0" distL="114300" distR="114300" simplePos="0" relativeHeight="251655680" behindDoc="0" locked="0" layoutInCell="1" allowOverlap="1">
                <wp:simplePos x="0" y="0"/>
                <wp:positionH relativeFrom="margin">
                  <wp:align>right</wp:align>
                </wp:positionH>
                <wp:positionV relativeFrom="paragraph">
                  <wp:posOffset>217805</wp:posOffset>
                </wp:positionV>
                <wp:extent cx="592455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59245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EF34A" id="Straight Connector 25"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17.15pt" to="881.8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" strokecolor="black [3213]" strokeweight=".5pt">
                <v:stroke joinstyle="miter"/>
                <w10:wrap anchorx="margin"/>
              </v:line>
            </w:pict>
          </mc:Fallback>
        </mc:AlternateContent>
      </w:r>
    </w:p>
    <w:p w:rsidR="003C5F89" w:rsidRDefault="003C5F89" w:rsidP="003C5F89">
      <w:pPr>
        <w:rPr>
          <w:rFonts w:ascii="Times New Roman" w:hAnsi="Times New Roman" w:cs="Times New Roman"/>
          <w:sz w:val="25"/>
          <w:szCs w:val="25"/>
        </w:rPr>
      </w:pPr>
    </w:p>
    <w:p w:rsidR="003C5F89" w:rsidRPr="00BB58E6" w:rsidRDefault="003C5F89" w:rsidP="003C5F89">
      <w:pPr>
        <w:rPr>
          <w:rFonts w:ascii="Times New Roman" w:hAnsi="Times New Roman" w:cs="Times New Roman"/>
          <w:sz w:val="25"/>
          <w:szCs w:val="25"/>
        </w:rPr>
      </w:pPr>
      <w:r w:rsidRPr="00BB58E6">
        <w:rPr>
          <w:rFonts w:ascii="Times New Roman" w:hAnsi="Times New Roman" w:cs="Times New Roman"/>
          <w:sz w:val="25"/>
          <w:szCs w:val="25"/>
        </w:rPr>
        <w:t xml:space="preserve">A.5 Document History </w:t>
      </w:r>
    </w:p>
    <w:tbl>
      <w:tblPr>
        <w:tblStyle w:val="TableGrid"/>
        <w:tblpPr w:leftFromText="180" w:rightFromText="180" w:vertAnchor="text" w:horzAnchor="margin" w:tblpX="85" w:tblpY="62"/>
        <w:tblW w:w="0" w:type="auto"/>
        <w:tblLook w:val="04A0" w:firstRow="1" w:lastRow="0" w:firstColumn="1" w:lastColumn="0" w:noHBand="0" w:noVBand="1"/>
      </w:tblPr>
      <w:tblGrid>
        <w:gridCol w:w="1285"/>
        <w:gridCol w:w="1595"/>
        <w:gridCol w:w="1934"/>
        <w:gridCol w:w="1486"/>
        <w:gridCol w:w="1525"/>
        <w:gridCol w:w="1350"/>
      </w:tblGrid>
      <w:tr w:rsidR="003C5F89" w:rsidRPr="00BB58E6" w:rsidTr="003C5F89">
        <w:tc>
          <w:tcPr>
            <w:tcW w:w="1285" w:type="dxa"/>
            <w:tcBorders>
              <w:top w:val="single" w:sz="4" w:space="0" w:color="auto"/>
              <w:left w:val="single" w:sz="4" w:space="0" w:color="auto"/>
              <w:bottom w:val="single" w:sz="4" w:space="0" w:color="auto"/>
              <w:right w:val="single" w:sz="4" w:space="0" w:color="auto"/>
            </w:tcBorders>
            <w:hideMark/>
          </w:tcPr>
          <w:p w:rsidR="003C5F89" w:rsidRPr="00BB58E6" w:rsidRDefault="003C5F89">
            <w:pPr>
              <w:spacing w:line="240" w:lineRule="auto"/>
              <w:rPr>
                <w:rFonts w:ascii="Times New Roman" w:hAnsi="Times New Roman" w:cs="Times New Roman"/>
                <w:sz w:val="25"/>
                <w:szCs w:val="25"/>
              </w:rPr>
            </w:pPr>
            <w:r w:rsidRPr="00BB58E6">
              <w:rPr>
                <w:rFonts w:ascii="Times New Roman" w:hAnsi="Times New Roman" w:cs="Times New Roman"/>
                <w:sz w:val="25"/>
                <w:szCs w:val="25"/>
              </w:rPr>
              <w:t xml:space="preserve">Version </w:t>
            </w:r>
          </w:p>
        </w:tc>
        <w:tc>
          <w:tcPr>
            <w:tcW w:w="1595" w:type="dxa"/>
            <w:tcBorders>
              <w:top w:val="single" w:sz="4" w:space="0" w:color="auto"/>
              <w:left w:val="single" w:sz="4" w:space="0" w:color="auto"/>
              <w:bottom w:val="single" w:sz="4" w:space="0" w:color="auto"/>
              <w:right w:val="single" w:sz="4" w:space="0" w:color="auto"/>
            </w:tcBorders>
            <w:hideMark/>
          </w:tcPr>
          <w:p w:rsidR="003C5F89" w:rsidRPr="00BB58E6" w:rsidRDefault="003C5F89">
            <w:pPr>
              <w:spacing w:line="240" w:lineRule="auto"/>
              <w:rPr>
                <w:rFonts w:ascii="Times New Roman" w:hAnsi="Times New Roman" w:cs="Times New Roman"/>
                <w:sz w:val="25"/>
                <w:szCs w:val="25"/>
              </w:rPr>
            </w:pPr>
            <w:r w:rsidRPr="00BB58E6">
              <w:rPr>
                <w:rFonts w:ascii="Times New Roman" w:hAnsi="Times New Roman" w:cs="Times New Roman"/>
                <w:sz w:val="25"/>
                <w:szCs w:val="25"/>
              </w:rPr>
              <w:t xml:space="preserve">Created/ Updated by </w:t>
            </w:r>
          </w:p>
        </w:tc>
        <w:tc>
          <w:tcPr>
            <w:tcW w:w="1934" w:type="dxa"/>
            <w:tcBorders>
              <w:top w:val="single" w:sz="4" w:space="0" w:color="auto"/>
              <w:left w:val="single" w:sz="4" w:space="0" w:color="auto"/>
              <w:bottom w:val="single" w:sz="4" w:space="0" w:color="auto"/>
              <w:right w:val="single" w:sz="4" w:space="0" w:color="auto"/>
            </w:tcBorders>
            <w:hideMark/>
          </w:tcPr>
          <w:p w:rsidR="003C5F89" w:rsidRPr="00BB58E6" w:rsidRDefault="003C5F89">
            <w:pPr>
              <w:spacing w:line="240" w:lineRule="auto"/>
              <w:rPr>
                <w:rFonts w:ascii="Times New Roman" w:hAnsi="Times New Roman" w:cs="Times New Roman"/>
                <w:sz w:val="25"/>
                <w:szCs w:val="25"/>
              </w:rPr>
            </w:pPr>
            <w:r w:rsidRPr="00BB58E6">
              <w:rPr>
                <w:rFonts w:ascii="Times New Roman" w:hAnsi="Times New Roman" w:cs="Times New Roman"/>
                <w:sz w:val="25"/>
                <w:szCs w:val="25"/>
              </w:rPr>
              <w:t>Creation/ Updation date</w:t>
            </w:r>
          </w:p>
        </w:tc>
        <w:tc>
          <w:tcPr>
            <w:tcW w:w="1486" w:type="dxa"/>
            <w:tcBorders>
              <w:top w:val="single" w:sz="4" w:space="0" w:color="auto"/>
              <w:left w:val="single" w:sz="4" w:space="0" w:color="auto"/>
              <w:bottom w:val="single" w:sz="4" w:space="0" w:color="auto"/>
              <w:right w:val="single" w:sz="4" w:space="0" w:color="auto"/>
            </w:tcBorders>
            <w:hideMark/>
          </w:tcPr>
          <w:p w:rsidR="003C5F89" w:rsidRPr="00BB58E6" w:rsidRDefault="003C5F89">
            <w:pPr>
              <w:spacing w:line="240" w:lineRule="auto"/>
              <w:rPr>
                <w:rFonts w:ascii="Times New Roman" w:hAnsi="Times New Roman" w:cs="Times New Roman"/>
                <w:sz w:val="25"/>
                <w:szCs w:val="25"/>
              </w:rPr>
            </w:pPr>
            <w:r w:rsidRPr="00BB58E6">
              <w:rPr>
                <w:rFonts w:ascii="Times New Roman" w:hAnsi="Times New Roman" w:cs="Times New Roman"/>
                <w:sz w:val="25"/>
                <w:szCs w:val="25"/>
              </w:rPr>
              <w:t xml:space="preserve">Changes done </w:t>
            </w:r>
          </w:p>
        </w:tc>
        <w:tc>
          <w:tcPr>
            <w:tcW w:w="1525" w:type="dxa"/>
            <w:tcBorders>
              <w:top w:val="single" w:sz="4" w:space="0" w:color="auto"/>
              <w:left w:val="single" w:sz="4" w:space="0" w:color="auto"/>
              <w:bottom w:val="single" w:sz="4" w:space="0" w:color="auto"/>
              <w:right w:val="single" w:sz="4" w:space="0" w:color="auto"/>
            </w:tcBorders>
            <w:hideMark/>
          </w:tcPr>
          <w:p w:rsidR="003C5F89" w:rsidRPr="00BB58E6" w:rsidRDefault="003C5F89">
            <w:pPr>
              <w:spacing w:line="240" w:lineRule="auto"/>
              <w:rPr>
                <w:rFonts w:ascii="Times New Roman" w:hAnsi="Times New Roman" w:cs="Times New Roman"/>
                <w:sz w:val="25"/>
                <w:szCs w:val="25"/>
              </w:rPr>
            </w:pPr>
            <w:r w:rsidRPr="00BB58E6">
              <w:rPr>
                <w:rFonts w:ascii="Times New Roman" w:hAnsi="Times New Roman" w:cs="Times New Roman"/>
                <w:sz w:val="25"/>
                <w:szCs w:val="25"/>
              </w:rPr>
              <w:t xml:space="preserve">Signed off by </w:t>
            </w:r>
          </w:p>
        </w:tc>
        <w:tc>
          <w:tcPr>
            <w:tcW w:w="1350" w:type="dxa"/>
            <w:tcBorders>
              <w:top w:val="single" w:sz="4" w:space="0" w:color="auto"/>
              <w:left w:val="single" w:sz="4" w:space="0" w:color="auto"/>
              <w:bottom w:val="single" w:sz="4" w:space="0" w:color="auto"/>
              <w:right w:val="single" w:sz="4" w:space="0" w:color="auto"/>
            </w:tcBorders>
            <w:hideMark/>
          </w:tcPr>
          <w:p w:rsidR="003C5F89" w:rsidRPr="00BB58E6" w:rsidRDefault="003C5F89">
            <w:pPr>
              <w:spacing w:line="240" w:lineRule="auto"/>
              <w:rPr>
                <w:rFonts w:ascii="Times New Roman" w:hAnsi="Times New Roman" w:cs="Times New Roman"/>
                <w:sz w:val="25"/>
                <w:szCs w:val="25"/>
              </w:rPr>
            </w:pPr>
            <w:r w:rsidRPr="00BB58E6">
              <w:rPr>
                <w:rFonts w:ascii="Times New Roman" w:hAnsi="Times New Roman" w:cs="Times New Roman"/>
                <w:sz w:val="25"/>
                <w:szCs w:val="25"/>
              </w:rPr>
              <w:t xml:space="preserve">Signed off date </w:t>
            </w:r>
          </w:p>
        </w:tc>
      </w:tr>
      <w:tr w:rsidR="003C5F89" w:rsidRPr="00BB58E6" w:rsidTr="003C5F89">
        <w:tc>
          <w:tcPr>
            <w:tcW w:w="1285" w:type="dxa"/>
            <w:tcBorders>
              <w:top w:val="single" w:sz="4" w:space="0" w:color="auto"/>
              <w:left w:val="single" w:sz="4" w:space="0" w:color="auto"/>
              <w:bottom w:val="single" w:sz="4" w:space="0" w:color="auto"/>
              <w:right w:val="single" w:sz="4" w:space="0" w:color="auto"/>
            </w:tcBorders>
            <w:hideMark/>
          </w:tcPr>
          <w:p w:rsidR="003C5F89" w:rsidRPr="00BB58E6" w:rsidRDefault="003C5F89">
            <w:pPr>
              <w:spacing w:line="240" w:lineRule="auto"/>
              <w:rPr>
                <w:rFonts w:ascii="Times New Roman" w:hAnsi="Times New Roman" w:cs="Times New Roman"/>
                <w:sz w:val="25"/>
                <w:szCs w:val="25"/>
              </w:rPr>
            </w:pPr>
            <w:r w:rsidRPr="00BB58E6">
              <w:rPr>
                <w:rFonts w:ascii="Times New Roman" w:hAnsi="Times New Roman" w:cs="Times New Roman"/>
                <w:sz w:val="25"/>
                <w:szCs w:val="25"/>
              </w:rPr>
              <w:t>Base Version</w:t>
            </w:r>
          </w:p>
        </w:tc>
        <w:tc>
          <w:tcPr>
            <w:tcW w:w="1595" w:type="dxa"/>
            <w:tcBorders>
              <w:top w:val="single" w:sz="4" w:space="0" w:color="auto"/>
              <w:left w:val="single" w:sz="4" w:space="0" w:color="auto"/>
              <w:bottom w:val="single" w:sz="4" w:space="0" w:color="auto"/>
              <w:right w:val="single" w:sz="4" w:space="0" w:color="auto"/>
            </w:tcBorders>
            <w:hideMark/>
          </w:tcPr>
          <w:p w:rsidR="003C5F89" w:rsidRPr="00BB58E6" w:rsidRDefault="003C5F89">
            <w:pPr>
              <w:spacing w:line="240" w:lineRule="auto"/>
              <w:rPr>
                <w:rFonts w:ascii="Times New Roman" w:hAnsi="Times New Roman" w:cs="Times New Roman"/>
                <w:sz w:val="25"/>
                <w:szCs w:val="25"/>
              </w:rPr>
            </w:pPr>
            <w:r w:rsidRPr="00BB58E6">
              <w:rPr>
                <w:rFonts w:ascii="Times New Roman" w:hAnsi="Times New Roman" w:cs="Times New Roman"/>
                <w:sz w:val="25"/>
                <w:szCs w:val="25"/>
              </w:rPr>
              <w:t>Anup Gupta</w:t>
            </w:r>
          </w:p>
        </w:tc>
        <w:tc>
          <w:tcPr>
            <w:tcW w:w="1934" w:type="dxa"/>
            <w:tcBorders>
              <w:top w:val="single" w:sz="4" w:space="0" w:color="auto"/>
              <w:left w:val="single" w:sz="4" w:space="0" w:color="auto"/>
              <w:bottom w:val="single" w:sz="4" w:space="0" w:color="auto"/>
              <w:right w:val="single" w:sz="4" w:space="0" w:color="auto"/>
            </w:tcBorders>
            <w:hideMark/>
          </w:tcPr>
          <w:p w:rsidR="003C5F89" w:rsidRPr="00BB58E6" w:rsidRDefault="003C5F89">
            <w:pPr>
              <w:spacing w:line="240" w:lineRule="auto"/>
              <w:rPr>
                <w:rFonts w:ascii="Times New Roman" w:hAnsi="Times New Roman" w:cs="Times New Roman"/>
                <w:sz w:val="25"/>
                <w:szCs w:val="25"/>
              </w:rPr>
            </w:pPr>
            <w:r w:rsidRPr="00BB58E6">
              <w:rPr>
                <w:rFonts w:ascii="Times New Roman" w:hAnsi="Times New Roman" w:cs="Times New Roman"/>
                <w:sz w:val="25"/>
                <w:szCs w:val="25"/>
              </w:rPr>
              <w:t>19 January 2023</w:t>
            </w:r>
          </w:p>
        </w:tc>
        <w:tc>
          <w:tcPr>
            <w:tcW w:w="1486" w:type="dxa"/>
            <w:tcBorders>
              <w:top w:val="single" w:sz="4" w:space="0" w:color="auto"/>
              <w:left w:val="single" w:sz="4" w:space="0" w:color="auto"/>
              <w:bottom w:val="single" w:sz="4" w:space="0" w:color="auto"/>
              <w:right w:val="single" w:sz="4" w:space="0" w:color="auto"/>
            </w:tcBorders>
            <w:hideMark/>
          </w:tcPr>
          <w:p w:rsidR="003C5F89" w:rsidRPr="00BB58E6" w:rsidRDefault="003C5F89">
            <w:pPr>
              <w:spacing w:line="240" w:lineRule="auto"/>
              <w:rPr>
                <w:rFonts w:ascii="Times New Roman" w:hAnsi="Times New Roman" w:cs="Times New Roman"/>
                <w:sz w:val="25"/>
                <w:szCs w:val="25"/>
              </w:rPr>
            </w:pPr>
            <w:r w:rsidRPr="00BB58E6">
              <w:rPr>
                <w:rFonts w:ascii="Times New Roman" w:hAnsi="Times New Roman" w:cs="Times New Roman"/>
                <w:sz w:val="25"/>
                <w:szCs w:val="25"/>
              </w:rPr>
              <w:t>Base version</w:t>
            </w:r>
          </w:p>
        </w:tc>
        <w:tc>
          <w:tcPr>
            <w:tcW w:w="1525" w:type="dxa"/>
            <w:tcBorders>
              <w:top w:val="single" w:sz="4" w:space="0" w:color="auto"/>
              <w:left w:val="single" w:sz="4" w:space="0" w:color="auto"/>
              <w:bottom w:val="single" w:sz="4" w:space="0" w:color="auto"/>
              <w:right w:val="single" w:sz="4" w:space="0" w:color="auto"/>
            </w:tcBorders>
          </w:tcPr>
          <w:p w:rsidR="003C5F89" w:rsidRPr="00BB58E6" w:rsidRDefault="003C5F89">
            <w:pPr>
              <w:spacing w:line="240" w:lineRule="auto"/>
              <w:rPr>
                <w:rFonts w:ascii="Times New Roman" w:hAnsi="Times New Roman" w:cs="Times New Roman"/>
                <w:sz w:val="25"/>
                <w:szCs w:val="25"/>
              </w:rPr>
            </w:pPr>
          </w:p>
        </w:tc>
        <w:tc>
          <w:tcPr>
            <w:tcW w:w="1350" w:type="dxa"/>
            <w:tcBorders>
              <w:top w:val="single" w:sz="4" w:space="0" w:color="auto"/>
              <w:left w:val="single" w:sz="4" w:space="0" w:color="auto"/>
              <w:bottom w:val="single" w:sz="4" w:space="0" w:color="auto"/>
              <w:right w:val="single" w:sz="4" w:space="0" w:color="auto"/>
            </w:tcBorders>
          </w:tcPr>
          <w:p w:rsidR="003C5F89" w:rsidRPr="00BB58E6" w:rsidRDefault="003C5F89">
            <w:pPr>
              <w:spacing w:line="240" w:lineRule="auto"/>
              <w:rPr>
                <w:rFonts w:ascii="Times New Roman" w:hAnsi="Times New Roman" w:cs="Times New Roman"/>
                <w:sz w:val="25"/>
                <w:szCs w:val="25"/>
              </w:rPr>
            </w:pPr>
          </w:p>
        </w:tc>
      </w:tr>
    </w:tbl>
    <w:p w:rsidR="003C5F89" w:rsidRDefault="003C5F89" w:rsidP="003C5F89">
      <w:pPr>
        <w:rPr>
          <w:szCs w:val="24"/>
        </w:rPr>
      </w:pPr>
    </w:p>
    <w:p w:rsidR="003C5F89" w:rsidRDefault="003C5F89" w:rsidP="003C5F89">
      <w:pPr>
        <w:ind w:left="10"/>
      </w:pPr>
      <w:r>
        <w:rPr>
          <w:noProof/>
          <w:lang w:val="en-IN" w:eastAsia="en-IN"/>
        </w:rPr>
        <mc:AlternateContent>
          <mc:Choice Requires="wps">
            <w:drawing>
              <wp:anchor distT="0" distB="0" distL="114300" distR="114300" simplePos="0" relativeHeight="251656704" behindDoc="0" locked="0" layoutInCell="1" allowOverlap="1">
                <wp:simplePos x="0" y="0"/>
                <wp:positionH relativeFrom="margin">
                  <wp:align>right</wp:align>
                </wp:positionH>
                <wp:positionV relativeFrom="paragraph">
                  <wp:posOffset>12065</wp:posOffset>
                </wp:positionV>
                <wp:extent cx="592455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59245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C11E9" id="Straight Connector 9"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95pt" to="88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" strokecolor="black [3213]" strokeweight=".5pt">
                <v:stroke joinstyle="miter"/>
                <w10:wrap anchorx="margin"/>
              </v:line>
            </w:pict>
          </mc:Fallback>
        </mc:AlternateContent>
      </w:r>
    </w:p>
    <w:p w:rsidR="003C5F89" w:rsidRDefault="003C5F89" w:rsidP="003C5F89">
      <w:pPr>
        <w:ind w:left="10"/>
        <w:rPr>
          <w:rFonts w:ascii="Times New Roman" w:hAnsi="Times New Roman" w:cs="Times New Roman"/>
          <w:sz w:val="25"/>
          <w:szCs w:val="25"/>
        </w:rPr>
      </w:pPr>
      <w:r>
        <w:rPr>
          <w:rFonts w:ascii="Times New Roman" w:hAnsi="Times New Roman" w:cs="Times New Roman"/>
          <w:sz w:val="25"/>
          <w:szCs w:val="25"/>
        </w:rPr>
        <w:t xml:space="preserve">A.6 Current Environment </w:t>
      </w:r>
    </w:p>
    <w:p w:rsidR="004E21EE" w:rsidRDefault="007C776B" w:rsidP="007C776B">
      <w:pPr>
        <w:pStyle w:val="ListParagraph"/>
        <w:numPr>
          <w:ilvl w:val="0"/>
          <w:numId w:val="3"/>
        </w:numPr>
        <w:rPr>
          <w:ins w:id="0" w:author="Anil Gahlyan" w:date="2023-01-20T11:09:00Z"/>
          <w:rFonts w:ascii="Times New Roman" w:hAnsi="Times New Roman" w:cs="Times New Roman"/>
          <w:sz w:val="25"/>
          <w:szCs w:val="25"/>
        </w:rPr>
      </w:pPr>
      <w:r>
        <w:rPr>
          <w:rFonts w:ascii="Times New Roman" w:hAnsi="Times New Roman" w:cs="Times New Roman"/>
          <w:sz w:val="25"/>
          <w:szCs w:val="25"/>
        </w:rPr>
        <w:t>RFQ</w:t>
      </w:r>
      <w:ins w:id="1" w:author="Anil Gahlyan" w:date="2023-01-20T11:09:00Z">
        <w:r w:rsidR="004E21EE">
          <w:rPr>
            <w:rFonts w:ascii="Times New Roman" w:hAnsi="Times New Roman" w:cs="Times New Roman"/>
            <w:sz w:val="25"/>
            <w:szCs w:val="25"/>
          </w:rPr>
          <w:t>’</w:t>
        </w:r>
        <w:r w:rsidR="00D664BB">
          <w:rPr>
            <w:rFonts w:ascii="Times New Roman" w:hAnsi="Times New Roman" w:cs="Times New Roman"/>
            <w:sz w:val="25"/>
            <w:szCs w:val="25"/>
          </w:rPr>
          <w:t>s are receiving thru email</w:t>
        </w:r>
        <w:r w:rsidR="004E21EE">
          <w:rPr>
            <w:rFonts w:ascii="Times New Roman" w:hAnsi="Times New Roman" w:cs="Times New Roman"/>
            <w:sz w:val="25"/>
            <w:szCs w:val="25"/>
          </w:rPr>
          <w:t>.</w:t>
        </w:r>
      </w:ins>
    </w:p>
    <w:p w:rsidR="004E21EE" w:rsidRDefault="004E21EE" w:rsidP="007C776B">
      <w:pPr>
        <w:pStyle w:val="ListParagraph"/>
        <w:numPr>
          <w:ilvl w:val="0"/>
          <w:numId w:val="3"/>
        </w:numPr>
        <w:rPr>
          <w:ins w:id="2" w:author="Anil Gahlyan" w:date="2023-01-20T11:10:00Z"/>
          <w:rFonts w:ascii="Times New Roman" w:hAnsi="Times New Roman" w:cs="Times New Roman"/>
          <w:sz w:val="25"/>
          <w:szCs w:val="25"/>
        </w:rPr>
      </w:pPr>
      <w:ins w:id="3" w:author="Anil Gahlyan" w:date="2023-01-20T11:09:00Z">
        <w:r>
          <w:rPr>
            <w:rFonts w:ascii="Times New Roman" w:hAnsi="Times New Roman" w:cs="Times New Roman"/>
            <w:sz w:val="25"/>
            <w:szCs w:val="25"/>
          </w:rPr>
          <w:t xml:space="preserve">RFQ’s are initiated by </w:t>
        </w:r>
      </w:ins>
      <w:ins w:id="4" w:author="Anil Gahlyan" w:date="2023-01-20T11:10:00Z">
        <w:r>
          <w:rPr>
            <w:rFonts w:ascii="Times New Roman" w:hAnsi="Times New Roman" w:cs="Times New Roman"/>
            <w:sz w:val="25"/>
            <w:szCs w:val="25"/>
          </w:rPr>
          <w:t>SCM team thru email.</w:t>
        </w:r>
      </w:ins>
    </w:p>
    <w:p w:rsidR="00D664BB" w:rsidRDefault="00D664BB" w:rsidP="007C776B">
      <w:pPr>
        <w:pStyle w:val="ListParagraph"/>
        <w:numPr>
          <w:ilvl w:val="0"/>
          <w:numId w:val="3"/>
        </w:numPr>
        <w:rPr>
          <w:ins w:id="5" w:author="Anil Gahlyan" w:date="2023-01-20T11:11:00Z"/>
          <w:rFonts w:ascii="Times New Roman" w:hAnsi="Times New Roman" w:cs="Times New Roman"/>
          <w:sz w:val="25"/>
          <w:szCs w:val="25"/>
        </w:rPr>
      </w:pPr>
      <w:ins w:id="6" w:author="Anil Gahlyan" w:date="2023-01-20T11:10:00Z">
        <w:r>
          <w:rPr>
            <w:rFonts w:ascii="Times New Roman" w:hAnsi="Times New Roman" w:cs="Times New Roman"/>
            <w:sz w:val="25"/>
            <w:szCs w:val="25"/>
          </w:rPr>
          <w:t>All offers and other technical data are shared thru email to Technology Partner (Xylem) &amp;</w:t>
        </w:r>
      </w:ins>
      <w:ins w:id="7" w:author="Anil Gahlyan" w:date="2023-01-20T11:11:00Z">
        <w:r>
          <w:rPr>
            <w:rFonts w:ascii="Times New Roman" w:hAnsi="Times New Roman" w:cs="Times New Roman"/>
            <w:sz w:val="25"/>
            <w:szCs w:val="25"/>
          </w:rPr>
          <w:t xml:space="preserve"> Eau Labs (WEL – Consultant).</w:t>
        </w:r>
      </w:ins>
    </w:p>
    <w:p w:rsidR="00D664BB" w:rsidRDefault="00D664BB" w:rsidP="007C776B">
      <w:pPr>
        <w:pStyle w:val="ListParagraph"/>
        <w:numPr>
          <w:ilvl w:val="0"/>
          <w:numId w:val="3"/>
        </w:numPr>
        <w:rPr>
          <w:ins w:id="8" w:author="Anil Gahlyan" w:date="2023-01-20T11:12:00Z"/>
          <w:rFonts w:ascii="Times New Roman" w:hAnsi="Times New Roman" w:cs="Times New Roman"/>
          <w:sz w:val="25"/>
          <w:szCs w:val="25"/>
        </w:rPr>
      </w:pPr>
      <w:ins w:id="9" w:author="Anil Gahlyan" w:date="2023-01-20T11:11:00Z">
        <w:r>
          <w:rPr>
            <w:rFonts w:ascii="Times New Roman" w:hAnsi="Times New Roman" w:cs="Times New Roman"/>
            <w:sz w:val="25"/>
            <w:szCs w:val="25"/>
          </w:rPr>
          <w:lastRenderedPageBreak/>
          <w:t>Comments / observation on offers have been shared thru email by Xylem &amp; Eau Labs</w:t>
        </w:r>
      </w:ins>
      <w:ins w:id="10" w:author="Anil Gahlyan" w:date="2023-01-20T11:12:00Z">
        <w:r>
          <w:rPr>
            <w:rFonts w:ascii="Times New Roman" w:hAnsi="Times New Roman" w:cs="Times New Roman"/>
            <w:sz w:val="25"/>
            <w:szCs w:val="25"/>
          </w:rPr>
          <w:t>.</w:t>
        </w:r>
      </w:ins>
    </w:p>
    <w:p w:rsidR="007C776B" w:rsidDel="00D664BB" w:rsidRDefault="007C776B">
      <w:pPr>
        <w:pStyle w:val="ListParagraph"/>
        <w:numPr>
          <w:ilvl w:val="0"/>
          <w:numId w:val="3"/>
        </w:numPr>
        <w:rPr>
          <w:del w:id="11" w:author="Anil Gahlyan" w:date="2023-01-20T11:13:00Z"/>
          <w:rFonts w:ascii="Times New Roman" w:hAnsi="Times New Roman" w:cs="Times New Roman"/>
          <w:sz w:val="25"/>
          <w:szCs w:val="25"/>
        </w:rPr>
      </w:pPr>
      <w:del w:id="12" w:author="Anil Gahlyan" w:date="2023-01-20T11:12:00Z">
        <w:r w:rsidRPr="00D664BB" w:rsidDel="00D664BB">
          <w:rPr>
            <w:rFonts w:ascii="Times New Roman" w:hAnsi="Times New Roman" w:cs="Times New Roman"/>
            <w:sz w:val="25"/>
            <w:szCs w:val="25"/>
          </w:rPr>
          <w:delText xml:space="preserve"> details are </w:delText>
        </w:r>
        <w:r w:rsidR="00351B0B" w:rsidRPr="00D664BB" w:rsidDel="00D664BB">
          <w:rPr>
            <w:rFonts w:ascii="Times New Roman" w:hAnsi="Times New Roman" w:cs="Times New Roman"/>
            <w:sz w:val="25"/>
            <w:szCs w:val="25"/>
          </w:rPr>
          <w:delText>shared on mail.</w:delText>
        </w:r>
      </w:del>
    </w:p>
    <w:p w:rsidR="00351B0B" w:rsidRDefault="00D664BB">
      <w:pPr>
        <w:pStyle w:val="ListParagraph"/>
        <w:numPr>
          <w:ilvl w:val="0"/>
          <w:numId w:val="3"/>
        </w:numPr>
        <w:rPr>
          <w:rFonts w:ascii="Times New Roman" w:hAnsi="Times New Roman" w:cs="Times New Roman"/>
          <w:sz w:val="25"/>
          <w:szCs w:val="25"/>
        </w:rPr>
      </w:pPr>
      <w:ins w:id="13" w:author="Anil Gahlyan" w:date="2023-01-20T11:13:00Z">
        <w:r>
          <w:rPr>
            <w:rFonts w:ascii="Times New Roman" w:hAnsi="Times New Roman" w:cs="Times New Roman"/>
            <w:sz w:val="25"/>
            <w:szCs w:val="25"/>
          </w:rPr>
          <w:t xml:space="preserve">All communication for technical clearance / approval from Xylem, Eau Labs, </w:t>
        </w:r>
      </w:ins>
      <w:ins w:id="14" w:author="Anil Gahlyan" w:date="2023-01-20T11:14:00Z">
        <w:r w:rsidR="00C33258">
          <w:rPr>
            <w:rFonts w:ascii="Times New Roman" w:hAnsi="Times New Roman" w:cs="Times New Roman"/>
            <w:sz w:val="25"/>
            <w:szCs w:val="25"/>
          </w:rPr>
          <w:t>and WEL</w:t>
        </w:r>
      </w:ins>
      <w:ins w:id="15" w:author="Anil Gahlyan" w:date="2023-01-20T11:13:00Z">
        <w:r>
          <w:rPr>
            <w:rFonts w:ascii="Times New Roman" w:hAnsi="Times New Roman" w:cs="Times New Roman"/>
            <w:sz w:val="25"/>
            <w:szCs w:val="25"/>
          </w:rPr>
          <w:t xml:space="preserve"> team </w:t>
        </w:r>
      </w:ins>
      <w:del w:id="16" w:author="Anil Gahlyan" w:date="2023-01-20T11:14:00Z">
        <w:r w:rsidR="00351B0B" w:rsidRPr="00D664BB" w:rsidDel="00D664BB">
          <w:rPr>
            <w:rFonts w:ascii="Times New Roman" w:hAnsi="Times New Roman" w:cs="Times New Roman"/>
            <w:sz w:val="25"/>
            <w:szCs w:val="25"/>
          </w:rPr>
          <w:delText xml:space="preserve">All the necessary approval &amp; review from different stake holders </w:delText>
        </w:r>
      </w:del>
      <w:r w:rsidR="00351B0B" w:rsidRPr="00D664BB">
        <w:rPr>
          <w:rFonts w:ascii="Times New Roman" w:hAnsi="Times New Roman" w:cs="Times New Roman"/>
          <w:sz w:val="25"/>
          <w:szCs w:val="25"/>
        </w:rPr>
        <w:t>are communicated through mail.</w:t>
      </w:r>
    </w:p>
    <w:p w:rsidR="00B06778" w:rsidRPr="00B06778" w:rsidDel="00C33258" w:rsidRDefault="00B06778" w:rsidP="00B06778">
      <w:pPr>
        <w:pStyle w:val="ListParagraph"/>
        <w:numPr>
          <w:ilvl w:val="0"/>
          <w:numId w:val="3"/>
        </w:numPr>
        <w:rPr>
          <w:del w:id="17" w:author="Anil Gahlyan" w:date="2023-01-20T11:17:00Z"/>
          <w:rFonts w:ascii="Times New Roman" w:hAnsi="Times New Roman" w:cs="Times New Roman"/>
          <w:sz w:val="25"/>
          <w:szCs w:val="25"/>
        </w:rPr>
      </w:pPr>
      <w:ins w:id="18" w:author="Anil Gahlyan" w:date="2023-01-20T11:17:00Z">
        <w:r w:rsidRPr="00B06778">
          <w:rPr>
            <w:rFonts w:ascii="Times New Roman" w:hAnsi="Times New Roman" w:cs="Times New Roman"/>
            <w:sz w:val="25"/>
            <w:szCs w:val="25"/>
          </w:rPr>
          <w:t>PO / Manufacturing clearance to be released after receipt of approvals from concern authorities.</w:t>
        </w:r>
      </w:ins>
    </w:p>
    <w:p w:rsidR="00B06778" w:rsidRDefault="00B06778">
      <w:pPr>
        <w:pStyle w:val="ListParagraph"/>
        <w:numPr>
          <w:ilvl w:val="0"/>
          <w:numId w:val="3"/>
        </w:numPr>
        <w:rPr>
          <w:rFonts w:ascii="Times New Roman" w:hAnsi="Times New Roman" w:cs="Times New Roman"/>
          <w:sz w:val="25"/>
          <w:szCs w:val="25"/>
        </w:rPr>
      </w:pPr>
    </w:p>
    <w:p w:rsidR="007C776B" w:rsidRPr="00C33258" w:rsidRDefault="00351B0B" w:rsidP="00B06778">
      <w:pPr>
        <w:pStyle w:val="ListParagraph"/>
        <w:pPrChange w:id="19" w:author="Anil Gahlyan" w:date="2023-01-20T11:18:00Z">
          <w:pPr>
            <w:pStyle w:val="ListParagraph"/>
            <w:numPr>
              <w:numId w:val="3"/>
            </w:numPr>
            <w:ind w:left="730" w:hanging="360"/>
          </w:pPr>
        </w:pPrChange>
      </w:pPr>
      <w:r>
        <w:rPr>
          <w:noProof/>
          <w:lang w:val="en-IN" w:eastAsia="en-IN"/>
        </w:rPr>
        <mc:AlternateContent>
          <mc:Choice Requires="wps">
            <w:drawing>
              <wp:anchor distT="0" distB="0" distL="114300" distR="114300" simplePos="0" relativeHeight="251657728" behindDoc="0" locked="0" layoutInCell="1" allowOverlap="1">
                <wp:simplePos x="0" y="0"/>
                <wp:positionH relativeFrom="margin">
                  <wp:align>right</wp:align>
                </wp:positionH>
                <wp:positionV relativeFrom="paragraph">
                  <wp:posOffset>426720</wp:posOffset>
                </wp:positionV>
                <wp:extent cx="59245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5924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8D26B" id="Straight Connector 10"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33.6pt" to="881.8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" strokecolor="black [3213]" strokeweight=".5pt">
                <v:stroke joinstyle="miter"/>
                <w10:wrap anchorx="margin"/>
              </v:line>
            </w:pict>
          </mc:Fallback>
        </mc:AlternateContent>
      </w:r>
      <w:del w:id="20" w:author="Anil Gahlyan" w:date="2023-01-20T11:18:00Z">
        <w:r w:rsidRPr="00C33258" w:rsidDel="00C33258">
          <w:delText xml:space="preserve">PO is released once approval is received from client. </w:delText>
        </w:r>
      </w:del>
    </w:p>
    <w:p w:rsidR="00334FBA" w:rsidRPr="00334FBA" w:rsidRDefault="00334FBA" w:rsidP="00334FBA">
      <w:pPr>
        <w:ind w:left="370"/>
        <w:rPr>
          <w:rFonts w:ascii="Times New Roman" w:hAnsi="Times New Roman" w:cs="Times New Roman"/>
          <w:sz w:val="25"/>
          <w:szCs w:val="25"/>
        </w:rPr>
      </w:pPr>
    </w:p>
    <w:p w:rsidR="003C5F89" w:rsidRDefault="003C5F89" w:rsidP="003C5F89">
      <w:pPr>
        <w:jc w:val="both"/>
        <w:rPr>
          <w:rFonts w:ascii="Times New Roman" w:hAnsi="Times New Roman" w:cs="Times New Roman"/>
          <w:sz w:val="25"/>
          <w:szCs w:val="25"/>
        </w:rPr>
      </w:pPr>
      <w:r>
        <w:rPr>
          <w:rFonts w:ascii="Times New Roman" w:hAnsi="Times New Roman" w:cs="Times New Roman"/>
          <w:sz w:val="25"/>
          <w:szCs w:val="25"/>
        </w:rPr>
        <w:t>A.7 Applications used in current process</w:t>
      </w:r>
    </w:p>
    <w:tbl>
      <w:tblPr>
        <w:tblStyle w:val="TableGrid"/>
        <w:tblW w:w="0" w:type="auto"/>
        <w:tblInd w:w="445" w:type="dxa"/>
        <w:tblLook w:val="04A0" w:firstRow="1" w:lastRow="0" w:firstColumn="1" w:lastColumn="0" w:noHBand="0" w:noVBand="1"/>
      </w:tblPr>
      <w:tblGrid>
        <w:gridCol w:w="990"/>
        <w:gridCol w:w="3420"/>
        <w:gridCol w:w="4320"/>
      </w:tblGrid>
      <w:tr w:rsidR="003C5F89" w:rsidTr="003C5F89">
        <w:tc>
          <w:tcPr>
            <w:tcW w:w="990"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jc w:val="center"/>
              <w:rPr>
                <w:rFonts w:ascii="Times New Roman" w:hAnsi="Times New Roman" w:cs="Times New Roman"/>
                <w:sz w:val="25"/>
                <w:szCs w:val="25"/>
              </w:rPr>
            </w:pPr>
            <w:r>
              <w:rPr>
                <w:rFonts w:ascii="Times New Roman" w:hAnsi="Times New Roman" w:cs="Times New Roman"/>
                <w:sz w:val="25"/>
                <w:szCs w:val="25"/>
              </w:rPr>
              <w:t>Sr. No</w:t>
            </w:r>
          </w:p>
        </w:tc>
        <w:tc>
          <w:tcPr>
            <w:tcW w:w="3420"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jc w:val="center"/>
              <w:rPr>
                <w:rFonts w:ascii="Times New Roman" w:hAnsi="Times New Roman" w:cs="Times New Roman"/>
                <w:sz w:val="25"/>
                <w:szCs w:val="25"/>
              </w:rPr>
            </w:pPr>
            <w:r>
              <w:rPr>
                <w:rFonts w:ascii="Times New Roman" w:hAnsi="Times New Roman" w:cs="Times New Roman"/>
                <w:sz w:val="25"/>
                <w:szCs w:val="25"/>
              </w:rPr>
              <w:t>Current sources</w:t>
            </w:r>
          </w:p>
        </w:tc>
        <w:tc>
          <w:tcPr>
            <w:tcW w:w="4320"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jc w:val="center"/>
              <w:rPr>
                <w:rFonts w:ascii="Times New Roman" w:hAnsi="Times New Roman" w:cs="Times New Roman"/>
                <w:sz w:val="25"/>
                <w:szCs w:val="25"/>
              </w:rPr>
            </w:pPr>
            <w:r>
              <w:rPr>
                <w:rFonts w:ascii="Times New Roman" w:hAnsi="Times New Roman" w:cs="Times New Roman"/>
                <w:sz w:val="25"/>
                <w:szCs w:val="25"/>
              </w:rPr>
              <w:t>Applications/ files/ folders</w:t>
            </w:r>
          </w:p>
        </w:tc>
      </w:tr>
      <w:tr w:rsidR="003C5F89" w:rsidTr="003C5F89">
        <w:tc>
          <w:tcPr>
            <w:tcW w:w="990" w:type="dxa"/>
            <w:tcBorders>
              <w:top w:val="single" w:sz="4" w:space="0" w:color="auto"/>
              <w:left w:val="single" w:sz="4" w:space="0" w:color="auto"/>
              <w:bottom w:val="single" w:sz="4" w:space="0" w:color="auto"/>
              <w:right w:val="single" w:sz="4" w:space="0" w:color="auto"/>
            </w:tcBorders>
            <w:hideMark/>
          </w:tcPr>
          <w:p w:rsidR="003C5F89" w:rsidRDefault="003C5F89">
            <w:pPr>
              <w:spacing w:line="240" w:lineRule="auto"/>
              <w:jc w:val="center"/>
              <w:rPr>
                <w:rFonts w:ascii="Times New Roman" w:hAnsi="Times New Roman" w:cs="Times New Roman"/>
                <w:sz w:val="25"/>
                <w:szCs w:val="25"/>
              </w:rPr>
            </w:pPr>
            <w:r>
              <w:rPr>
                <w:rFonts w:ascii="Times New Roman" w:hAnsi="Times New Roman" w:cs="Times New Roman"/>
                <w:sz w:val="25"/>
                <w:szCs w:val="25"/>
              </w:rPr>
              <w:t>1</w:t>
            </w:r>
          </w:p>
        </w:tc>
        <w:tc>
          <w:tcPr>
            <w:tcW w:w="3420" w:type="dxa"/>
            <w:tcBorders>
              <w:top w:val="single" w:sz="4" w:space="0" w:color="auto"/>
              <w:left w:val="single" w:sz="4" w:space="0" w:color="auto"/>
              <w:bottom w:val="single" w:sz="4" w:space="0" w:color="auto"/>
              <w:right w:val="single" w:sz="4" w:space="0" w:color="auto"/>
            </w:tcBorders>
            <w:hideMark/>
          </w:tcPr>
          <w:p w:rsidR="003C5F89" w:rsidRDefault="003C5F89" w:rsidP="00BB58E6">
            <w:pPr>
              <w:spacing w:line="240" w:lineRule="auto"/>
              <w:rPr>
                <w:rFonts w:ascii="Times New Roman" w:hAnsi="Times New Roman" w:cs="Times New Roman"/>
                <w:sz w:val="25"/>
                <w:szCs w:val="25"/>
              </w:rPr>
            </w:pPr>
            <w:r>
              <w:rPr>
                <w:rFonts w:ascii="Times New Roman" w:hAnsi="Times New Roman" w:cs="Times New Roman"/>
                <w:sz w:val="25"/>
                <w:szCs w:val="25"/>
              </w:rPr>
              <w:t>Outlook</w:t>
            </w:r>
          </w:p>
        </w:tc>
        <w:tc>
          <w:tcPr>
            <w:tcW w:w="4320" w:type="dxa"/>
            <w:tcBorders>
              <w:top w:val="single" w:sz="4" w:space="0" w:color="auto"/>
              <w:left w:val="single" w:sz="4" w:space="0" w:color="auto"/>
              <w:bottom w:val="single" w:sz="4" w:space="0" w:color="auto"/>
              <w:right w:val="single" w:sz="4" w:space="0" w:color="auto"/>
            </w:tcBorders>
            <w:hideMark/>
          </w:tcPr>
          <w:p w:rsidR="003C5F89" w:rsidRDefault="00BB58E6" w:rsidP="00351B0B">
            <w:pPr>
              <w:spacing w:line="240" w:lineRule="auto"/>
              <w:rPr>
                <w:rFonts w:ascii="Times New Roman" w:hAnsi="Times New Roman" w:cs="Times New Roman"/>
                <w:sz w:val="25"/>
                <w:szCs w:val="25"/>
              </w:rPr>
            </w:pPr>
            <w:r>
              <w:rPr>
                <w:rFonts w:ascii="Times New Roman" w:hAnsi="Times New Roman" w:cs="Times New Roman"/>
                <w:sz w:val="25"/>
                <w:szCs w:val="25"/>
              </w:rPr>
              <w:t xml:space="preserve">All the approvals/ review &amp; status update of RFQ are sent through mail. </w:t>
            </w:r>
          </w:p>
        </w:tc>
      </w:tr>
    </w:tbl>
    <w:p w:rsidR="003C5F89" w:rsidRDefault="003C5F89" w:rsidP="003C5F89">
      <w:pPr>
        <w:jc w:val="both"/>
        <w:rPr>
          <w:rFonts w:ascii="Times New Roman" w:hAnsi="Times New Roman" w:cs="Times New Roman"/>
          <w:sz w:val="25"/>
          <w:szCs w:val="25"/>
        </w:rPr>
      </w:pPr>
      <w:r>
        <w:rPr>
          <w:noProof/>
          <w:lang w:val="en-IN" w:eastAsia="en-IN"/>
        </w:rPr>
        <mc:AlternateContent>
          <mc:Choice Requires="wps">
            <w:drawing>
              <wp:anchor distT="0" distB="0" distL="114300" distR="114300" simplePos="0" relativeHeight="251658752" behindDoc="0" locked="0" layoutInCell="1" allowOverlap="1">
                <wp:simplePos x="0" y="0"/>
                <wp:positionH relativeFrom="margin">
                  <wp:align>right</wp:align>
                </wp:positionH>
                <wp:positionV relativeFrom="paragraph">
                  <wp:posOffset>275590</wp:posOffset>
                </wp:positionV>
                <wp:extent cx="59245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924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3E90A" id="Straight Connector 11"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21.7pt" to="881.8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" strokecolor="black [3213]" strokeweight=".5pt">
                <v:stroke joinstyle="miter"/>
                <w10:wrap anchorx="margin"/>
              </v:line>
            </w:pict>
          </mc:Fallback>
        </mc:AlternateContent>
      </w:r>
    </w:p>
    <w:p w:rsidR="00BF2621" w:rsidRDefault="00BF2621">
      <w:pPr>
        <w:rPr>
          <w:rFonts w:ascii="Times New Roman" w:hAnsi="Times New Roman" w:cs="Times New Roman"/>
          <w:sz w:val="25"/>
          <w:szCs w:val="25"/>
        </w:rPr>
      </w:pPr>
    </w:p>
    <w:p w:rsidR="00584F5E" w:rsidRDefault="00584F5E">
      <w:pPr>
        <w:rPr>
          <w:rFonts w:ascii="Times New Roman" w:hAnsi="Times New Roman" w:cs="Times New Roman"/>
          <w:sz w:val="25"/>
          <w:szCs w:val="25"/>
        </w:rPr>
      </w:pPr>
    </w:p>
    <w:p w:rsidR="00584F5E" w:rsidRDefault="00584F5E">
      <w:pPr>
        <w:rPr>
          <w:rFonts w:ascii="Times New Roman" w:hAnsi="Times New Roman" w:cs="Times New Roman"/>
          <w:sz w:val="25"/>
          <w:szCs w:val="25"/>
        </w:rPr>
      </w:pPr>
    </w:p>
    <w:p w:rsidR="00584F5E" w:rsidRDefault="00584F5E">
      <w:pPr>
        <w:rPr>
          <w:rFonts w:ascii="Times New Roman" w:hAnsi="Times New Roman" w:cs="Times New Roman"/>
          <w:sz w:val="25"/>
          <w:szCs w:val="25"/>
        </w:rPr>
      </w:pPr>
    </w:p>
    <w:p w:rsidR="00584F5E" w:rsidRDefault="00584F5E">
      <w:pPr>
        <w:rPr>
          <w:rFonts w:ascii="Times New Roman" w:hAnsi="Times New Roman" w:cs="Times New Roman"/>
          <w:sz w:val="25"/>
          <w:szCs w:val="25"/>
        </w:rPr>
      </w:pPr>
    </w:p>
    <w:p w:rsidR="00584F5E" w:rsidRDefault="00584F5E">
      <w:pPr>
        <w:rPr>
          <w:rFonts w:ascii="Times New Roman" w:hAnsi="Times New Roman" w:cs="Times New Roman"/>
          <w:sz w:val="25"/>
          <w:szCs w:val="25"/>
        </w:rPr>
      </w:pPr>
    </w:p>
    <w:p w:rsidR="00584F5E" w:rsidRDefault="00584F5E">
      <w:pPr>
        <w:rPr>
          <w:rFonts w:ascii="Times New Roman" w:hAnsi="Times New Roman" w:cs="Times New Roman"/>
          <w:sz w:val="25"/>
          <w:szCs w:val="25"/>
        </w:rPr>
      </w:pPr>
    </w:p>
    <w:p w:rsidR="00584F5E" w:rsidRDefault="00584F5E">
      <w:pPr>
        <w:rPr>
          <w:rFonts w:ascii="Times New Roman" w:hAnsi="Times New Roman" w:cs="Times New Roman"/>
          <w:sz w:val="25"/>
          <w:szCs w:val="25"/>
        </w:rPr>
      </w:pPr>
    </w:p>
    <w:p w:rsidR="00584F5E" w:rsidRDefault="00584F5E">
      <w:pPr>
        <w:rPr>
          <w:rFonts w:ascii="Times New Roman" w:hAnsi="Times New Roman" w:cs="Times New Roman"/>
          <w:sz w:val="25"/>
          <w:szCs w:val="25"/>
        </w:rPr>
      </w:pPr>
    </w:p>
    <w:p w:rsidR="00584F5E" w:rsidRDefault="00584F5E">
      <w:pPr>
        <w:rPr>
          <w:rFonts w:ascii="Times New Roman" w:hAnsi="Times New Roman" w:cs="Times New Roman"/>
          <w:sz w:val="25"/>
          <w:szCs w:val="25"/>
        </w:rPr>
      </w:pPr>
    </w:p>
    <w:p w:rsidR="00584F5E" w:rsidRDefault="00584F5E">
      <w:pPr>
        <w:rPr>
          <w:rFonts w:ascii="Times New Roman" w:hAnsi="Times New Roman" w:cs="Times New Roman"/>
          <w:sz w:val="25"/>
          <w:szCs w:val="25"/>
        </w:rPr>
      </w:pPr>
    </w:p>
    <w:p w:rsidR="00584F5E" w:rsidRDefault="00584F5E">
      <w:pPr>
        <w:rPr>
          <w:rFonts w:ascii="Times New Roman" w:hAnsi="Times New Roman" w:cs="Times New Roman"/>
          <w:sz w:val="25"/>
          <w:szCs w:val="25"/>
        </w:rPr>
      </w:pPr>
    </w:p>
    <w:p w:rsidR="00584F5E" w:rsidRDefault="00584F5E">
      <w:pPr>
        <w:rPr>
          <w:rFonts w:ascii="Times New Roman" w:hAnsi="Times New Roman" w:cs="Times New Roman"/>
          <w:sz w:val="25"/>
          <w:szCs w:val="25"/>
        </w:rPr>
      </w:pPr>
    </w:p>
    <w:p w:rsidR="00584F5E" w:rsidRDefault="00584F5E">
      <w:pPr>
        <w:rPr>
          <w:rFonts w:ascii="Times New Roman" w:hAnsi="Times New Roman" w:cs="Times New Roman"/>
          <w:sz w:val="25"/>
          <w:szCs w:val="25"/>
        </w:rPr>
      </w:pPr>
    </w:p>
    <w:p w:rsidR="00584F5E" w:rsidRDefault="00584F5E">
      <w:pPr>
        <w:rPr>
          <w:rFonts w:ascii="Times New Roman" w:hAnsi="Times New Roman" w:cs="Times New Roman"/>
          <w:sz w:val="25"/>
          <w:szCs w:val="25"/>
        </w:rPr>
      </w:pPr>
    </w:p>
    <w:p w:rsidR="00584F5E" w:rsidRDefault="00584F5E">
      <w:pPr>
        <w:rPr>
          <w:rFonts w:ascii="Times New Roman" w:hAnsi="Times New Roman" w:cs="Times New Roman"/>
          <w:sz w:val="25"/>
          <w:szCs w:val="25"/>
        </w:rPr>
      </w:pPr>
    </w:p>
    <w:p w:rsidR="00584F5E" w:rsidRDefault="00584F5E">
      <w:pPr>
        <w:rPr>
          <w:rFonts w:ascii="Times New Roman" w:hAnsi="Times New Roman" w:cs="Times New Roman"/>
          <w:sz w:val="25"/>
          <w:szCs w:val="25"/>
        </w:rPr>
      </w:pPr>
    </w:p>
    <w:p w:rsidR="00584F5E" w:rsidRDefault="00584F5E">
      <w:pPr>
        <w:rPr>
          <w:rFonts w:ascii="Times New Roman" w:hAnsi="Times New Roman" w:cs="Times New Roman"/>
          <w:sz w:val="25"/>
          <w:szCs w:val="25"/>
        </w:rPr>
      </w:pPr>
    </w:p>
    <w:p w:rsidR="001D5626" w:rsidRDefault="00BF2621">
      <w:pPr>
        <w:rPr>
          <w:rFonts w:ascii="Times New Roman" w:hAnsi="Times New Roman" w:cs="Times New Roman"/>
          <w:sz w:val="25"/>
          <w:szCs w:val="25"/>
        </w:rPr>
      </w:pPr>
      <w:r w:rsidRPr="00BF2621">
        <w:rPr>
          <w:rFonts w:ascii="Times New Roman" w:hAnsi="Times New Roman" w:cs="Times New Roman"/>
          <w:sz w:val="25"/>
          <w:szCs w:val="25"/>
        </w:rPr>
        <w:lastRenderedPageBreak/>
        <w:t xml:space="preserve">A.8 Process As is </w:t>
      </w:r>
    </w:p>
    <w:p w:rsidR="00BF2621" w:rsidRDefault="001D5626" w:rsidP="001D5626">
      <w:pPr>
        <w:jc w:val="center"/>
        <w:rPr>
          <w:rFonts w:ascii="Times New Roman" w:hAnsi="Times New Roman" w:cs="Times New Roman"/>
          <w:sz w:val="25"/>
          <w:szCs w:val="25"/>
        </w:rPr>
      </w:pPr>
      <w:r>
        <w:rPr>
          <w:rFonts w:ascii="Times New Roman" w:hAnsi="Times New Roman" w:cs="Times New Roman"/>
          <w:noProof/>
          <w:sz w:val="25"/>
          <w:szCs w:val="25"/>
          <w:lang w:val="en-IN" w:eastAsia="en-IN"/>
        </w:rPr>
        <w:drawing>
          <wp:inline distT="0" distB="0" distL="0" distR="0" wp14:anchorId="71121B09" wp14:editId="5EA40B40">
            <wp:extent cx="2295525" cy="572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haravi project flow as is.jpg"/>
                    <pic:cNvPicPr/>
                  </pic:nvPicPr>
                  <pic:blipFill>
                    <a:blip r:embed="rId8">
                      <a:extLst>
                        <a:ext uri="{28A0092B-C50C-407E-A947-70E740481C1C}">
                          <a14:useLocalDpi xmlns:a14="http://schemas.microsoft.com/office/drawing/2010/main" val="0"/>
                        </a:ext>
                      </a:extLst>
                    </a:blip>
                    <a:stretch>
                      <a:fillRect/>
                    </a:stretch>
                  </pic:blipFill>
                  <pic:spPr>
                    <a:xfrm>
                      <a:off x="0" y="0"/>
                      <a:ext cx="2295525" cy="5724525"/>
                    </a:xfrm>
                    <a:prstGeom prst="rect">
                      <a:avLst/>
                    </a:prstGeom>
                  </pic:spPr>
                </pic:pic>
              </a:graphicData>
            </a:graphic>
          </wp:inline>
        </w:drawing>
      </w:r>
    </w:p>
    <w:p w:rsidR="001D5626" w:rsidRDefault="001D5626" w:rsidP="00584F5E">
      <w:pPr>
        <w:rPr>
          <w:rFonts w:ascii="Times New Roman" w:hAnsi="Times New Roman" w:cs="Times New Roman"/>
          <w:sz w:val="25"/>
          <w:szCs w:val="25"/>
        </w:rPr>
      </w:pPr>
      <w:r>
        <w:rPr>
          <w:noProof/>
          <w:lang w:val="en-IN" w:eastAsia="en-IN"/>
        </w:rPr>
        <mc:AlternateContent>
          <mc:Choice Requires="wps">
            <w:drawing>
              <wp:anchor distT="0" distB="0" distL="114300" distR="114300" simplePos="0" relativeHeight="251660800" behindDoc="0" locked="0" layoutInCell="1" allowOverlap="1" wp14:anchorId="53A80000" wp14:editId="6F14E4ED">
                <wp:simplePos x="0" y="0"/>
                <wp:positionH relativeFrom="margin">
                  <wp:align>right</wp:align>
                </wp:positionH>
                <wp:positionV relativeFrom="paragraph">
                  <wp:posOffset>9525</wp:posOffset>
                </wp:positionV>
                <wp:extent cx="59245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924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428A4" id="Straight Connector 6"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75pt" to="88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" strokecolor="black [3213]" strokeweight=".5pt">
                <v:stroke joinstyle="miter"/>
                <w10:wrap anchorx="margin"/>
              </v:line>
            </w:pict>
          </mc:Fallback>
        </mc:AlternateContent>
      </w:r>
    </w:p>
    <w:p w:rsidR="00584F5E" w:rsidRDefault="00584F5E" w:rsidP="00584F5E">
      <w:pPr>
        <w:rPr>
          <w:rFonts w:ascii="Times New Roman" w:hAnsi="Times New Roman" w:cs="Times New Roman"/>
          <w:b/>
          <w:sz w:val="25"/>
          <w:szCs w:val="25"/>
        </w:rPr>
      </w:pPr>
      <w:ins w:id="21" w:author="Anil Gahlyan" w:date="2023-01-20T11:24:00Z">
        <w:r>
          <w:rPr>
            <w:rFonts w:ascii="Times New Roman" w:hAnsi="Times New Roman" w:cs="Times New Roman"/>
            <w:b/>
            <w:sz w:val="25"/>
            <w:szCs w:val="25"/>
          </w:rPr>
          <w:t xml:space="preserve"> </w:t>
        </w:r>
      </w:ins>
      <w:r>
        <w:rPr>
          <w:rFonts w:ascii="Times New Roman" w:hAnsi="Times New Roman" w:cs="Times New Roman"/>
          <w:b/>
          <w:sz w:val="25"/>
          <w:szCs w:val="25"/>
        </w:rPr>
        <w:t>PO will be issued after receipt of technical clearance and approval from concern authorities as per GAM.</w:t>
      </w:r>
    </w:p>
    <w:p w:rsidR="00584F5E" w:rsidRDefault="00584F5E" w:rsidP="00584F5E">
      <w:pPr>
        <w:rPr>
          <w:rFonts w:ascii="Times New Roman" w:hAnsi="Times New Roman" w:cs="Times New Roman"/>
          <w:b/>
          <w:sz w:val="25"/>
          <w:szCs w:val="25"/>
        </w:rPr>
      </w:pPr>
      <w:ins w:id="22" w:author="Anil Gahlyan" w:date="2023-01-20T11:24:00Z">
        <w:r>
          <w:rPr>
            <w:rFonts w:ascii="Times New Roman" w:hAnsi="Times New Roman" w:cs="Times New Roman"/>
            <w:b/>
            <w:sz w:val="25"/>
            <w:szCs w:val="25"/>
          </w:rPr>
          <w:t xml:space="preserve"> </w:t>
        </w:r>
      </w:ins>
      <w:r>
        <w:rPr>
          <w:rFonts w:ascii="Times New Roman" w:hAnsi="Times New Roman" w:cs="Times New Roman"/>
          <w:b/>
          <w:sz w:val="25"/>
          <w:szCs w:val="25"/>
        </w:rPr>
        <w:t>Manufacturing clearance will be issued after receipt of client approval (For activity 1 as per flow chart)</w:t>
      </w:r>
    </w:p>
    <w:p w:rsidR="00584F5E" w:rsidRDefault="00584F5E" w:rsidP="00584F5E">
      <w:pPr>
        <w:rPr>
          <w:rFonts w:ascii="Times New Roman" w:hAnsi="Times New Roman" w:cs="Times New Roman"/>
          <w:b/>
          <w:sz w:val="25"/>
          <w:szCs w:val="25"/>
        </w:rPr>
      </w:pPr>
    </w:p>
    <w:p w:rsidR="00584F5E" w:rsidRDefault="00584F5E" w:rsidP="00584F5E">
      <w:pPr>
        <w:rPr>
          <w:rFonts w:ascii="Times New Roman" w:hAnsi="Times New Roman" w:cs="Times New Roman"/>
          <w:b/>
          <w:sz w:val="25"/>
          <w:szCs w:val="25"/>
        </w:rPr>
      </w:pPr>
    </w:p>
    <w:p w:rsidR="00584F5E" w:rsidRPr="00584F5E" w:rsidRDefault="00584F5E" w:rsidP="00584F5E">
      <w:pPr>
        <w:rPr>
          <w:rFonts w:ascii="Times New Roman" w:hAnsi="Times New Roman" w:cs="Times New Roman"/>
          <w:b/>
          <w:sz w:val="25"/>
          <w:szCs w:val="25"/>
        </w:rPr>
      </w:pPr>
    </w:p>
    <w:p w:rsidR="001D5626" w:rsidRDefault="001D5626" w:rsidP="001D5626">
      <w:pPr>
        <w:rPr>
          <w:rFonts w:ascii="Times New Roman" w:hAnsi="Times New Roman" w:cs="Times New Roman"/>
          <w:sz w:val="25"/>
          <w:szCs w:val="25"/>
        </w:rPr>
      </w:pPr>
      <w:r>
        <w:rPr>
          <w:rFonts w:ascii="Times New Roman" w:hAnsi="Times New Roman" w:cs="Times New Roman"/>
          <w:sz w:val="25"/>
          <w:szCs w:val="25"/>
        </w:rPr>
        <w:lastRenderedPageBreak/>
        <w:t>A.9 Process use cases</w:t>
      </w:r>
    </w:p>
    <w:p w:rsidR="001D5626" w:rsidRDefault="00A815E5" w:rsidP="001D5626">
      <w:pPr>
        <w:pStyle w:val="ListParagraph"/>
        <w:numPr>
          <w:ilvl w:val="0"/>
          <w:numId w:val="4"/>
        </w:numPr>
        <w:ind w:left="720"/>
        <w:rPr>
          <w:rFonts w:ascii="Times New Roman" w:hAnsi="Times New Roman" w:cs="Times New Roman"/>
          <w:sz w:val="25"/>
          <w:szCs w:val="25"/>
        </w:rPr>
      </w:pPr>
      <w:r>
        <w:rPr>
          <w:rFonts w:ascii="Times New Roman" w:hAnsi="Times New Roman" w:cs="Times New Roman"/>
          <w:sz w:val="25"/>
          <w:szCs w:val="25"/>
        </w:rPr>
        <w:t xml:space="preserve">Xylem member will initiate the tool through link. </w:t>
      </w:r>
    </w:p>
    <w:p w:rsidR="00E355AC" w:rsidRDefault="00E355AC" w:rsidP="00E355AC">
      <w:pPr>
        <w:pStyle w:val="ListParagraph"/>
        <w:numPr>
          <w:ilvl w:val="0"/>
          <w:numId w:val="4"/>
        </w:numPr>
        <w:ind w:left="720"/>
        <w:rPr>
          <w:rFonts w:ascii="Times New Roman" w:hAnsi="Times New Roman" w:cs="Times New Roman"/>
          <w:sz w:val="25"/>
          <w:szCs w:val="25"/>
        </w:rPr>
      </w:pPr>
      <w:r>
        <w:rPr>
          <w:rFonts w:ascii="Times New Roman" w:hAnsi="Times New Roman" w:cs="Times New Roman"/>
          <w:sz w:val="25"/>
          <w:szCs w:val="25"/>
        </w:rPr>
        <w:t>Fill the details of RFQ in tool &amp; submit.</w:t>
      </w:r>
    </w:p>
    <w:p w:rsidR="00E355AC" w:rsidRDefault="00E355AC" w:rsidP="00E355AC">
      <w:pPr>
        <w:pStyle w:val="ListParagraph"/>
        <w:numPr>
          <w:ilvl w:val="0"/>
          <w:numId w:val="4"/>
        </w:numPr>
        <w:ind w:left="720"/>
        <w:rPr>
          <w:rFonts w:ascii="Times New Roman" w:hAnsi="Times New Roman" w:cs="Times New Roman"/>
          <w:sz w:val="25"/>
          <w:szCs w:val="25"/>
        </w:rPr>
      </w:pPr>
      <w:r>
        <w:rPr>
          <w:rFonts w:ascii="Times New Roman" w:hAnsi="Times New Roman" w:cs="Times New Roman"/>
          <w:sz w:val="25"/>
          <w:szCs w:val="25"/>
        </w:rPr>
        <w:t>Details will be sent &amp; action will be taken accordingly at each level.</w:t>
      </w:r>
    </w:p>
    <w:p w:rsidR="00D73A3A" w:rsidRDefault="00D73A3A" w:rsidP="00E355AC">
      <w:pPr>
        <w:pStyle w:val="ListParagraph"/>
        <w:numPr>
          <w:ilvl w:val="0"/>
          <w:numId w:val="4"/>
        </w:numPr>
        <w:ind w:left="720"/>
        <w:rPr>
          <w:rFonts w:ascii="Times New Roman" w:hAnsi="Times New Roman" w:cs="Times New Roman"/>
          <w:sz w:val="25"/>
          <w:szCs w:val="25"/>
        </w:rPr>
      </w:pPr>
      <w:r>
        <w:rPr>
          <w:rFonts w:ascii="Times New Roman" w:hAnsi="Times New Roman" w:cs="Times New Roman"/>
          <w:sz w:val="25"/>
          <w:szCs w:val="25"/>
        </w:rPr>
        <w:t>Update of RFQ will be sent through auto mail.</w:t>
      </w:r>
    </w:p>
    <w:p w:rsidR="00D73A3A" w:rsidRDefault="00D73A3A" w:rsidP="00D73A3A">
      <w:pPr>
        <w:tabs>
          <w:tab w:val="left" w:pos="3600"/>
        </w:tabs>
      </w:pPr>
      <w:r>
        <w:rPr>
          <w:noProof/>
          <w:lang w:val="en-IN" w:eastAsia="en-IN"/>
        </w:rPr>
        <mc:AlternateContent>
          <mc:Choice Requires="wps">
            <w:drawing>
              <wp:anchor distT="0" distB="0" distL="114300" distR="114300" simplePos="0" relativeHeight="251661824" behindDoc="0" locked="0" layoutInCell="1" allowOverlap="1" wp14:anchorId="455C4DE5" wp14:editId="0125156C">
                <wp:simplePos x="0" y="0"/>
                <wp:positionH relativeFrom="margin">
                  <wp:align>right</wp:align>
                </wp:positionH>
                <wp:positionV relativeFrom="paragraph">
                  <wp:posOffset>132715</wp:posOffset>
                </wp:positionV>
                <wp:extent cx="59245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5924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19B96" id="Straight Connector 12"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10.45pt" to="881.8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" strokecolor="black [3213]" strokeweight=".5pt">
                <v:stroke joinstyle="miter"/>
                <w10:wrap anchorx="margin"/>
              </v:line>
            </w:pict>
          </mc:Fallback>
        </mc:AlternateContent>
      </w:r>
      <w:r>
        <w:tab/>
      </w:r>
    </w:p>
    <w:p w:rsidR="00E355AC" w:rsidRPr="00D23CCE" w:rsidRDefault="00D73A3A" w:rsidP="00D23CCE">
      <w:pPr>
        <w:rPr>
          <w:rFonts w:ascii="Times New Roman" w:hAnsi="Times New Roman" w:cs="Times New Roman"/>
          <w:sz w:val="25"/>
          <w:szCs w:val="25"/>
        </w:rPr>
      </w:pPr>
      <w:r w:rsidRPr="00D73A3A">
        <w:rPr>
          <w:rFonts w:ascii="Times New Roman" w:hAnsi="Times New Roman" w:cs="Times New Roman"/>
          <w:sz w:val="25"/>
          <w:szCs w:val="25"/>
        </w:rPr>
        <w:t xml:space="preserve">A.10 </w:t>
      </w:r>
      <w:r w:rsidR="00F70757">
        <w:rPr>
          <w:rFonts w:ascii="Times New Roman" w:hAnsi="Times New Roman" w:cs="Times New Roman"/>
          <w:sz w:val="25"/>
          <w:szCs w:val="25"/>
        </w:rPr>
        <w:t>P</w:t>
      </w:r>
      <w:r>
        <w:rPr>
          <w:rFonts w:ascii="Times New Roman" w:hAnsi="Times New Roman" w:cs="Times New Roman"/>
          <w:sz w:val="25"/>
          <w:szCs w:val="25"/>
        </w:rPr>
        <w:t xml:space="preserve">rocess </w:t>
      </w:r>
      <w:proofErr w:type="gramStart"/>
      <w:r>
        <w:rPr>
          <w:rFonts w:ascii="Times New Roman" w:hAnsi="Times New Roman" w:cs="Times New Roman"/>
          <w:sz w:val="25"/>
          <w:szCs w:val="25"/>
        </w:rPr>
        <w:t>To</w:t>
      </w:r>
      <w:proofErr w:type="gramEnd"/>
      <w:r>
        <w:rPr>
          <w:rFonts w:ascii="Times New Roman" w:hAnsi="Times New Roman" w:cs="Times New Roman"/>
          <w:sz w:val="25"/>
          <w:szCs w:val="25"/>
        </w:rPr>
        <w:t xml:space="preserve"> Be </w:t>
      </w:r>
    </w:p>
    <w:p w:rsidR="00D23CCE" w:rsidRDefault="00D23CCE" w:rsidP="00D23CCE">
      <w:pPr>
        <w:tabs>
          <w:tab w:val="left" w:pos="2235"/>
        </w:tabs>
        <w:jc w:val="center"/>
      </w:pPr>
      <w:r>
        <w:rPr>
          <w:noProof/>
          <w:lang w:val="en-IN" w:eastAsia="en-IN"/>
        </w:rPr>
        <w:drawing>
          <wp:inline distT="0" distB="0" distL="0" distR="0">
            <wp:extent cx="2066925" cy="6019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cess TO be flow for dharavi (1).jpg"/>
                    <pic:cNvPicPr/>
                  </pic:nvPicPr>
                  <pic:blipFill>
                    <a:blip r:embed="rId9">
                      <a:extLst>
                        <a:ext uri="{28A0092B-C50C-407E-A947-70E740481C1C}">
                          <a14:useLocalDpi xmlns:a14="http://schemas.microsoft.com/office/drawing/2010/main" val="0"/>
                        </a:ext>
                      </a:extLst>
                    </a:blip>
                    <a:stretch>
                      <a:fillRect/>
                    </a:stretch>
                  </pic:blipFill>
                  <pic:spPr>
                    <a:xfrm>
                      <a:off x="0" y="0"/>
                      <a:ext cx="2066925" cy="6019800"/>
                    </a:xfrm>
                    <a:prstGeom prst="rect">
                      <a:avLst/>
                    </a:prstGeom>
                  </pic:spPr>
                </pic:pic>
              </a:graphicData>
            </a:graphic>
          </wp:inline>
        </w:drawing>
      </w:r>
    </w:p>
    <w:p w:rsidR="0025097E" w:rsidRDefault="0025097E" w:rsidP="006C5CBF">
      <w:pPr>
        <w:tabs>
          <w:tab w:val="left" w:pos="2235"/>
        </w:tabs>
        <w:jc w:val="center"/>
      </w:pPr>
      <w:r>
        <w:rPr>
          <w:noProof/>
          <w:lang w:val="en-IN" w:eastAsia="en-IN"/>
        </w:rPr>
        <mc:AlternateContent>
          <mc:Choice Requires="wps">
            <w:drawing>
              <wp:anchor distT="0" distB="0" distL="114300" distR="114300" simplePos="0" relativeHeight="251663872" behindDoc="0" locked="0" layoutInCell="1" allowOverlap="1" wp14:anchorId="5AD50826" wp14:editId="39A68D45">
                <wp:simplePos x="0" y="0"/>
                <wp:positionH relativeFrom="margin">
                  <wp:align>right</wp:align>
                </wp:positionH>
                <wp:positionV relativeFrom="paragraph">
                  <wp:posOffset>266065</wp:posOffset>
                </wp:positionV>
                <wp:extent cx="59245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5924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DB68B" id="Straight Connector 1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20.95pt" to="881.8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" strokecolor="black [3213]" strokeweight=".5pt">
                <v:stroke joinstyle="miter"/>
                <w10:wrap anchorx="margin"/>
              </v:line>
            </w:pict>
          </mc:Fallback>
        </mc:AlternateContent>
      </w:r>
    </w:p>
    <w:p w:rsidR="006C5CBF" w:rsidRPr="006C5CBF" w:rsidRDefault="006C5CBF" w:rsidP="006C5CBF">
      <w:pPr>
        <w:tabs>
          <w:tab w:val="left" w:pos="2235"/>
        </w:tabs>
        <w:rPr>
          <w:rFonts w:ascii="Times New Roman" w:hAnsi="Times New Roman" w:cs="Times New Roman"/>
          <w:sz w:val="25"/>
          <w:szCs w:val="25"/>
        </w:rPr>
      </w:pPr>
      <w:r w:rsidRPr="006C5CBF">
        <w:rPr>
          <w:rFonts w:ascii="Times New Roman" w:hAnsi="Times New Roman" w:cs="Times New Roman"/>
          <w:sz w:val="25"/>
          <w:szCs w:val="25"/>
        </w:rPr>
        <w:lastRenderedPageBreak/>
        <w:t xml:space="preserve">A.11 Applications used in process </w:t>
      </w:r>
    </w:p>
    <w:tbl>
      <w:tblPr>
        <w:tblStyle w:val="TableGrid"/>
        <w:tblpPr w:leftFromText="180" w:rightFromText="180" w:vertAnchor="text" w:horzAnchor="page" w:tblpX="1981" w:tblpY="45"/>
        <w:tblW w:w="0" w:type="auto"/>
        <w:tblLook w:val="04A0" w:firstRow="1" w:lastRow="0" w:firstColumn="1" w:lastColumn="0" w:noHBand="0" w:noVBand="1"/>
      </w:tblPr>
      <w:tblGrid>
        <w:gridCol w:w="895"/>
        <w:gridCol w:w="2790"/>
      </w:tblGrid>
      <w:tr w:rsidR="006C5CBF" w:rsidTr="006C5CBF">
        <w:tc>
          <w:tcPr>
            <w:tcW w:w="895" w:type="dxa"/>
          </w:tcPr>
          <w:p w:rsidR="006C5CBF" w:rsidRPr="006C5CBF" w:rsidRDefault="006C5CBF" w:rsidP="006C5CBF">
            <w:pPr>
              <w:tabs>
                <w:tab w:val="left" w:pos="5415"/>
              </w:tabs>
              <w:jc w:val="center"/>
              <w:rPr>
                <w:rFonts w:ascii="Times New Roman" w:hAnsi="Times New Roman" w:cs="Times New Roman"/>
                <w:sz w:val="25"/>
                <w:szCs w:val="25"/>
              </w:rPr>
            </w:pPr>
            <w:r w:rsidRPr="006C5CBF">
              <w:rPr>
                <w:rFonts w:ascii="Times New Roman" w:hAnsi="Times New Roman" w:cs="Times New Roman"/>
                <w:sz w:val="25"/>
                <w:szCs w:val="25"/>
              </w:rPr>
              <w:t>Sr. No</w:t>
            </w:r>
          </w:p>
        </w:tc>
        <w:tc>
          <w:tcPr>
            <w:tcW w:w="2790" w:type="dxa"/>
          </w:tcPr>
          <w:p w:rsidR="006C5CBF" w:rsidRPr="006C5CBF" w:rsidRDefault="006C5CBF" w:rsidP="006C5CBF">
            <w:pPr>
              <w:tabs>
                <w:tab w:val="left" w:pos="5415"/>
              </w:tabs>
              <w:jc w:val="center"/>
              <w:rPr>
                <w:rFonts w:ascii="Times New Roman" w:hAnsi="Times New Roman" w:cs="Times New Roman"/>
                <w:sz w:val="25"/>
                <w:szCs w:val="25"/>
              </w:rPr>
            </w:pPr>
            <w:r w:rsidRPr="006C5CBF">
              <w:rPr>
                <w:rFonts w:ascii="Times New Roman" w:hAnsi="Times New Roman" w:cs="Times New Roman"/>
                <w:sz w:val="25"/>
                <w:szCs w:val="25"/>
              </w:rPr>
              <w:t>Applications</w:t>
            </w:r>
          </w:p>
        </w:tc>
      </w:tr>
      <w:tr w:rsidR="006C5CBF" w:rsidTr="006C5CBF">
        <w:tc>
          <w:tcPr>
            <w:tcW w:w="895" w:type="dxa"/>
          </w:tcPr>
          <w:p w:rsidR="006C5CBF" w:rsidRPr="006C5CBF" w:rsidRDefault="006C5CBF" w:rsidP="006C5CBF">
            <w:pPr>
              <w:tabs>
                <w:tab w:val="left" w:pos="5415"/>
              </w:tabs>
              <w:jc w:val="center"/>
              <w:rPr>
                <w:rFonts w:ascii="Times New Roman" w:hAnsi="Times New Roman" w:cs="Times New Roman"/>
                <w:sz w:val="25"/>
                <w:szCs w:val="25"/>
              </w:rPr>
            </w:pPr>
            <w:r w:rsidRPr="006C5CBF">
              <w:rPr>
                <w:rFonts w:ascii="Times New Roman" w:hAnsi="Times New Roman" w:cs="Times New Roman"/>
                <w:sz w:val="25"/>
                <w:szCs w:val="25"/>
              </w:rPr>
              <w:t>1</w:t>
            </w:r>
          </w:p>
        </w:tc>
        <w:tc>
          <w:tcPr>
            <w:tcW w:w="2790" w:type="dxa"/>
          </w:tcPr>
          <w:p w:rsidR="006C5CBF" w:rsidRPr="006C5CBF" w:rsidRDefault="006C5CBF" w:rsidP="006C5CBF">
            <w:pPr>
              <w:tabs>
                <w:tab w:val="left" w:pos="5415"/>
              </w:tabs>
              <w:jc w:val="center"/>
              <w:rPr>
                <w:rFonts w:ascii="Times New Roman" w:hAnsi="Times New Roman" w:cs="Times New Roman"/>
                <w:sz w:val="25"/>
                <w:szCs w:val="25"/>
              </w:rPr>
            </w:pPr>
            <w:r w:rsidRPr="006C5CBF">
              <w:rPr>
                <w:rFonts w:ascii="Times New Roman" w:hAnsi="Times New Roman" w:cs="Times New Roman"/>
                <w:sz w:val="25"/>
                <w:szCs w:val="25"/>
              </w:rPr>
              <w:t>Power App</w:t>
            </w:r>
          </w:p>
        </w:tc>
      </w:tr>
      <w:tr w:rsidR="006C5CBF" w:rsidTr="006C5CBF">
        <w:tc>
          <w:tcPr>
            <w:tcW w:w="895" w:type="dxa"/>
          </w:tcPr>
          <w:p w:rsidR="006C5CBF" w:rsidRPr="006C5CBF" w:rsidRDefault="006C5CBF" w:rsidP="006C5CBF">
            <w:pPr>
              <w:tabs>
                <w:tab w:val="left" w:pos="5415"/>
              </w:tabs>
              <w:jc w:val="center"/>
              <w:rPr>
                <w:rFonts w:ascii="Times New Roman" w:hAnsi="Times New Roman" w:cs="Times New Roman"/>
                <w:sz w:val="25"/>
                <w:szCs w:val="25"/>
              </w:rPr>
            </w:pPr>
            <w:r w:rsidRPr="006C5CBF">
              <w:rPr>
                <w:rFonts w:ascii="Times New Roman" w:hAnsi="Times New Roman" w:cs="Times New Roman"/>
                <w:sz w:val="25"/>
                <w:szCs w:val="25"/>
              </w:rPr>
              <w:t>2</w:t>
            </w:r>
          </w:p>
        </w:tc>
        <w:tc>
          <w:tcPr>
            <w:tcW w:w="2790" w:type="dxa"/>
          </w:tcPr>
          <w:p w:rsidR="006C5CBF" w:rsidRPr="006C5CBF" w:rsidRDefault="006C5CBF" w:rsidP="006C5CBF">
            <w:pPr>
              <w:tabs>
                <w:tab w:val="left" w:pos="5415"/>
              </w:tabs>
              <w:jc w:val="center"/>
              <w:rPr>
                <w:rFonts w:ascii="Times New Roman" w:hAnsi="Times New Roman" w:cs="Times New Roman"/>
                <w:sz w:val="25"/>
                <w:szCs w:val="25"/>
              </w:rPr>
            </w:pPr>
            <w:r w:rsidRPr="006C5CBF">
              <w:rPr>
                <w:rFonts w:ascii="Times New Roman" w:hAnsi="Times New Roman" w:cs="Times New Roman"/>
                <w:sz w:val="25"/>
                <w:szCs w:val="25"/>
              </w:rPr>
              <w:t>Power automate</w:t>
            </w:r>
          </w:p>
        </w:tc>
      </w:tr>
      <w:tr w:rsidR="006C5CBF" w:rsidTr="006C5CBF">
        <w:tc>
          <w:tcPr>
            <w:tcW w:w="895" w:type="dxa"/>
          </w:tcPr>
          <w:p w:rsidR="006C5CBF" w:rsidRPr="006C5CBF" w:rsidRDefault="006C5CBF" w:rsidP="006C5CBF">
            <w:pPr>
              <w:tabs>
                <w:tab w:val="left" w:pos="5415"/>
              </w:tabs>
              <w:jc w:val="center"/>
              <w:rPr>
                <w:rFonts w:ascii="Times New Roman" w:hAnsi="Times New Roman" w:cs="Times New Roman"/>
                <w:sz w:val="25"/>
                <w:szCs w:val="25"/>
              </w:rPr>
            </w:pPr>
            <w:r w:rsidRPr="006C5CBF">
              <w:rPr>
                <w:rFonts w:ascii="Times New Roman" w:hAnsi="Times New Roman" w:cs="Times New Roman"/>
                <w:sz w:val="25"/>
                <w:szCs w:val="25"/>
              </w:rPr>
              <w:t>3</w:t>
            </w:r>
          </w:p>
        </w:tc>
        <w:tc>
          <w:tcPr>
            <w:tcW w:w="2790" w:type="dxa"/>
          </w:tcPr>
          <w:p w:rsidR="006C5CBF" w:rsidRPr="006C5CBF" w:rsidRDefault="006C5CBF" w:rsidP="006C5CBF">
            <w:pPr>
              <w:tabs>
                <w:tab w:val="left" w:pos="5415"/>
              </w:tabs>
              <w:jc w:val="center"/>
              <w:rPr>
                <w:rFonts w:ascii="Times New Roman" w:hAnsi="Times New Roman" w:cs="Times New Roman"/>
                <w:sz w:val="25"/>
                <w:szCs w:val="25"/>
              </w:rPr>
            </w:pPr>
            <w:r w:rsidRPr="006C5CBF">
              <w:rPr>
                <w:rFonts w:ascii="Times New Roman" w:hAnsi="Times New Roman" w:cs="Times New Roman"/>
                <w:sz w:val="25"/>
                <w:szCs w:val="25"/>
              </w:rPr>
              <w:t>Share point</w:t>
            </w:r>
          </w:p>
        </w:tc>
      </w:tr>
    </w:tbl>
    <w:p w:rsidR="006C5CBF" w:rsidRDefault="006C5CBF" w:rsidP="00D23CCE">
      <w:pPr>
        <w:tabs>
          <w:tab w:val="left" w:pos="5415"/>
        </w:tabs>
      </w:pPr>
      <w:r>
        <w:t xml:space="preserve">            </w:t>
      </w:r>
    </w:p>
    <w:p w:rsidR="006C5CBF" w:rsidRDefault="006C5CBF" w:rsidP="00D23CCE">
      <w:pPr>
        <w:tabs>
          <w:tab w:val="left" w:pos="5415"/>
        </w:tabs>
      </w:pPr>
      <w:r>
        <w:t xml:space="preserve">  </w:t>
      </w:r>
      <w:r w:rsidR="00D23CCE">
        <w:tab/>
      </w:r>
    </w:p>
    <w:p w:rsidR="006C5CBF" w:rsidRPr="006C5CBF" w:rsidRDefault="006C5CBF" w:rsidP="006C5CBF"/>
    <w:p w:rsidR="006C5CBF" w:rsidRPr="006C5CBF" w:rsidRDefault="006C5CBF" w:rsidP="006C5CBF"/>
    <w:p w:rsidR="006C5CBF" w:rsidRDefault="006C5CBF" w:rsidP="006C5CBF">
      <w:r>
        <w:rPr>
          <w:noProof/>
          <w:lang w:val="en-IN" w:eastAsia="en-IN"/>
        </w:rPr>
        <mc:AlternateContent>
          <mc:Choice Requires="wps">
            <w:drawing>
              <wp:anchor distT="0" distB="0" distL="114300" distR="114300" simplePos="0" relativeHeight="251664896" behindDoc="0" locked="0" layoutInCell="1" allowOverlap="1" wp14:anchorId="5CE40B39" wp14:editId="338F70CF">
                <wp:simplePos x="0" y="0"/>
                <wp:positionH relativeFrom="margin">
                  <wp:align>right</wp:align>
                </wp:positionH>
                <wp:positionV relativeFrom="paragraph">
                  <wp:posOffset>9525</wp:posOffset>
                </wp:positionV>
                <wp:extent cx="59245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24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BAAC3" id="Straight Connector 17" o:spid="_x0000_s1026" style="position:absolute;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75pt" to="88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" strokecolor="black [3213]" strokeweight=".5pt">
                <v:stroke joinstyle="miter"/>
                <w10:wrap anchorx="margin"/>
              </v:line>
            </w:pict>
          </mc:Fallback>
        </mc:AlternateContent>
      </w:r>
    </w:p>
    <w:p w:rsidR="006C5CBF" w:rsidRPr="008100CF" w:rsidRDefault="006C5CBF" w:rsidP="006C5CBF">
      <w:pPr>
        <w:tabs>
          <w:tab w:val="left" w:pos="2925"/>
        </w:tabs>
        <w:rPr>
          <w:rFonts w:ascii="Times New Roman" w:hAnsi="Times New Roman" w:cs="Times New Roman"/>
          <w:sz w:val="25"/>
          <w:szCs w:val="25"/>
        </w:rPr>
      </w:pPr>
      <w:r w:rsidRPr="008100CF">
        <w:rPr>
          <w:rFonts w:ascii="Times New Roman" w:hAnsi="Times New Roman" w:cs="Times New Roman"/>
          <w:sz w:val="25"/>
          <w:szCs w:val="25"/>
        </w:rPr>
        <w:t xml:space="preserve">A.12 Tool Description </w:t>
      </w:r>
      <w:r w:rsidRPr="008100CF">
        <w:rPr>
          <w:rFonts w:ascii="Times New Roman" w:hAnsi="Times New Roman" w:cs="Times New Roman"/>
          <w:sz w:val="25"/>
          <w:szCs w:val="25"/>
        </w:rPr>
        <w:tab/>
      </w:r>
    </w:p>
    <w:tbl>
      <w:tblPr>
        <w:tblStyle w:val="TableGrid"/>
        <w:tblW w:w="0" w:type="auto"/>
        <w:tblInd w:w="445" w:type="dxa"/>
        <w:tblLook w:val="04A0" w:firstRow="1" w:lastRow="0" w:firstColumn="1" w:lastColumn="0" w:noHBand="0" w:noVBand="1"/>
      </w:tblPr>
      <w:tblGrid>
        <w:gridCol w:w="990"/>
        <w:gridCol w:w="7650"/>
      </w:tblGrid>
      <w:tr w:rsidR="006C5CBF" w:rsidRPr="008100CF" w:rsidTr="00B51F6D">
        <w:tc>
          <w:tcPr>
            <w:tcW w:w="990" w:type="dxa"/>
          </w:tcPr>
          <w:p w:rsidR="006C5CBF" w:rsidRPr="008100CF" w:rsidRDefault="00B51F6D" w:rsidP="00B51F6D">
            <w:pPr>
              <w:jc w:val="center"/>
              <w:rPr>
                <w:rFonts w:ascii="Times New Roman" w:hAnsi="Times New Roman" w:cs="Times New Roman"/>
                <w:sz w:val="25"/>
                <w:szCs w:val="25"/>
              </w:rPr>
            </w:pPr>
            <w:r w:rsidRPr="008100CF">
              <w:rPr>
                <w:rFonts w:ascii="Times New Roman" w:hAnsi="Times New Roman" w:cs="Times New Roman"/>
                <w:sz w:val="25"/>
                <w:szCs w:val="25"/>
              </w:rPr>
              <w:t>Sr. No</w:t>
            </w:r>
          </w:p>
        </w:tc>
        <w:tc>
          <w:tcPr>
            <w:tcW w:w="7650" w:type="dxa"/>
          </w:tcPr>
          <w:p w:rsidR="006C5CBF" w:rsidRPr="008100CF" w:rsidRDefault="00B51F6D" w:rsidP="00B51F6D">
            <w:pPr>
              <w:jc w:val="center"/>
              <w:rPr>
                <w:rFonts w:ascii="Times New Roman" w:hAnsi="Times New Roman" w:cs="Times New Roman"/>
                <w:sz w:val="25"/>
                <w:szCs w:val="25"/>
              </w:rPr>
            </w:pPr>
            <w:r w:rsidRPr="008100CF">
              <w:rPr>
                <w:rFonts w:ascii="Times New Roman" w:hAnsi="Times New Roman" w:cs="Times New Roman"/>
                <w:sz w:val="25"/>
                <w:szCs w:val="25"/>
              </w:rPr>
              <w:t>Tool description</w:t>
            </w:r>
          </w:p>
        </w:tc>
      </w:tr>
      <w:tr w:rsidR="006C5CBF" w:rsidRPr="008100CF" w:rsidTr="00B51F6D">
        <w:tc>
          <w:tcPr>
            <w:tcW w:w="990" w:type="dxa"/>
          </w:tcPr>
          <w:p w:rsidR="006C5CBF" w:rsidRPr="008100CF" w:rsidRDefault="00B51F6D" w:rsidP="00B51F6D">
            <w:pPr>
              <w:jc w:val="center"/>
              <w:rPr>
                <w:rFonts w:ascii="Times New Roman" w:hAnsi="Times New Roman" w:cs="Times New Roman"/>
                <w:sz w:val="25"/>
                <w:szCs w:val="25"/>
              </w:rPr>
            </w:pPr>
            <w:r w:rsidRPr="008100CF">
              <w:rPr>
                <w:rFonts w:ascii="Times New Roman" w:hAnsi="Times New Roman" w:cs="Times New Roman"/>
                <w:sz w:val="25"/>
                <w:szCs w:val="25"/>
              </w:rPr>
              <w:t>1</w:t>
            </w:r>
          </w:p>
        </w:tc>
        <w:tc>
          <w:tcPr>
            <w:tcW w:w="7650" w:type="dxa"/>
          </w:tcPr>
          <w:p w:rsidR="006C5CBF" w:rsidRPr="008100CF" w:rsidRDefault="00B86AE5" w:rsidP="00B86AE5">
            <w:pPr>
              <w:pStyle w:val="ListParagraph"/>
              <w:numPr>
                <w:ilvl w:val="0"/>
                <w:numId w:val="7"/>
              </w:numPr>
              <w:ind w:left="360"/>
              <w:rPr>
                <w:rFonts w:ascii="Times New Roman" w:hAnsi="Times New Roman" w:cs="Times New Roman"/>
                <w:sz w:val="25"/>
                <w:szCs w:val="25"/>
              </w:rPr>
            </w:pPr>
            <w:r w:rsidRPr="008100CF">
              <w:rPr>
                <w:rFonts w:ascii="Times New Roman" w:hAnsi="Times New Roman" w:cs="Times New Roman"/>
                <w:sz w:val="25"/>
                <w:szCs w:val="25"/>
              </w:rPr>
              <w:t>Fields in tool</w:t>
            </w:r>
          </w:p>
          <w:p w:rsidR="00B86AE5" w:rsidRPr="008100CF" w:rsidRDefault="00B86AE5" w:rsidP="00B86AE5">
            <w:pPr>
              <w:rPr>
                <w:rFonts w:ascii="Times New Roman" w:hAnsi="Times New Roman" w:cs="Times New Roman"/>
                <w:sz w:val="25"/>
                <w:szCs w:val="25"/>
              </w:rPr>
            </w:pPr>
            <w:r w:rsidRPr="008100CF">
              <w:rPr>
                <w:rFonts w:ascii="Times New Roman" w:hAnsi="Times New Roman" w:cs="Times New Roman"/>
                <w:sz w:val="25"/>
                <w:szCs w:val="25"/>
              </w:rPr>
              <w:t xml:space="preserve">Below are the field name for which details have to be filled by initiator  </w:t>
            </w:r>
          </w:p>
          <w:p w:rsidR="00B86AE5" w:rsidRPr="008100CF" w:rsidRDefault="004317FB" w:rsidP="00B86AE5">
            <w:pPr>
              <w:pStyle w:val="ListParagraph"/>
              <w:numPr>
                <w:ilvl w:val="0"/>
                <w:numId w:val="8"/>
              </w:numPr>
              <w:ind w:left="648"/>
              <w:rPr>
                <w:rFonts w:ascii="Times New Roman" w:hAnsi="Times New Roman" w:cs="Times New Roman"/>
                <w:sz w:val="25"/>
                <w:szCs w:val="25"/>
              </w:rPr>
            </w:pPr>
            <w:r w:rsidRPr="008100CF">
              <w:rPr>
                <w:rFonts w:ascii="Times New Roman" w:hAnsi="Times New Roman" w:cs="Times New Roman"/>
                <w:sz w:val="25"/>
                <w:szCs w:val="25"/>
              </w:rPr>
              <w:t>RFQ no: this will be filled by initiator</w:t>
            </w:r>
          </w:p>
          <w:p w:rsidR="004317FB" w:rsidRPr="008100CF" w:rsidRDefault="004317FB" w:rsidP="00B86AE5">
            <w:pPr>
              <w:pStyle w:val="ListParagraph"/>
              <w:numPr>
                <w:ilvl w:val="0"/>
                <w:numId w:val="8"/>
              </w:numPr>
              <w:ind w:left="648"/>
              <w:rPr>
                <w:rFonts w:ascii="Times New Roman" w:hAnsi="Times New Roman" w:cs="Times New Roman"/>
                <w:sz w:val="25"/>
                <w:szCs w:val="25"/>
              </w:rPr>
            </w:pPr>
            <w:r w:rsidRPr="008100CF">
              <w:rPr>
                <w:rFonts w:ascii="Times New Roman" w:hAnsi="Times New Roman" w:cs="Times New Roman"/>
                <w:sz w:val="25"/>
                <w:szCs w:val="25"/>
              </w:rPr>
              <w:t>Description: this will be filled by initiator</w:t>
            </w:r>
          </w:p>
          <w:p w:rsidR="004317FB" w:rsidRPr="008100CF" w:rsidRDefault="004317FB" w:rsidP="00B86AE5">
            <w:pPr>
              <w:pStyle w:val="ListParagraph"/>
              <w:numPr>
                <w:ilvl w:val="0"/>
                <w:numId w:val="8"/>
              </w:numPr>
              <w:ind w:left="648"/>
              <w:rPr>
                <w:rFonts w:ascii="Times New Roman" w:hAnsi="Times New Roman" w:cs="Times New Roman"/>
                <w:sz w:val="25"/>
                <w:szCs w:val="25"/>
              </w:rPr>
            </w:pPr>
            <w:r w:rsidRPr="008100CF">
              <w:rPr>
                <w:rFonts w:ascii="Times New Roman" w:hAnsi="Times New Roman" w:cs="Times New Roman"/>
                <w:sz w:val="25"/>
                <w:szCs w:val="25"/>
              </w:rPr>
              <w:t>Date: this will be auto generated. Here RFQ details submission date will appear.</w:t>
            </w:r>
          </w:p>
          <w:p w:rsidR="004317FB" w:rsidRPr="008100CF" w:rsidRDefault="004317FB" w:rsidP="00B86AE5">
            <w:pPr>
              <w:pStyle w:val="ListParagraph"/>
              <w:numPr>
                <w:ilvl w:val="0"/>
                <w:numId w:val="8"/>
              </w:numPr>
              <w:ind w:left="648"/>
              <w:rPr>
                <w:rFonts w:ascii="Times New Roman" w:hAnsi="Times New Roman" w:cs="Times New Roman"/>
                <w:sz w:val="25"/>
                <w:szCs w:val="25"/>
              </w:rPr>
            </w:pPr>
            <w:r w:rsidRPr="008100CF">
              <w:rPr>
                <w:rFonts w:ascii="Times New Roman" w:hAnsi="Times New Roman" w:cs="Times New Roman"/>
                <w:sz w:val="25"/>
                <w:szCs w:val="25"/>
              </w:rPr>
              <w:t>Remark: this will be filled by initiator</w:t>
            </w:r>
          </w:p>
          <w:p w:rsidR="004317FB" w:rsidRPr="008100CF" w:rsidRDefault="004317FB" w:rsidP="00B86AE5">
            <w:pPr>
              <w:pStyle w:val="ListParagraph"/>
              <w:numPr>
                <w:ilvl w:val="0"/>
                <w:numId w:val="8"/>
              </w:numPr>
              <w:ind w:left="648"/>
              <w:rPr>
                <w:rFonts w:ascii="Times New Roman" w:hAnsi="Times New Roman" w:cs="Times New Roman"/>
                <w:sz w:val="25"/>
                <w:szCs w:val="25"/>
              </w:rPr>
            </w:pPr>
            <w:r w:rsidRPr="008100CF">
              <w:rPr>
                <w:rFonts w:ascii="Times New Roman" w:hAnsi="Times New Roman" w:cs="Times New Roman"/>
                <w:sz w:val="25"/>
                <w:szCs w:val="25"/>
              </w:rPr>
              <w:t xml:space="preserve">Submit </w:t>
            </w:r>
          </w:p>
          <w:p w:rsidR="00B86AE5" w:rsidRPr="008100CF" w:rsidRDefault="00B86AE5" w:rsidP="00B86AE5">
            <w:pPr>
              <w:rPr>
                <w:rFonts w:ascii="Times New Roman" w:hAnsi="Times New Roman" w:cs="Times New Roman"/>
                <w:sz w:val="25"/>
                <w:szCs w:val="25"/>
              </w:rPr>
            </w:pPr>
          </w:p>
          <w:p w:rsidR="00B86AE5" w:rsidRPr="008100CF" w:rsidRDefault="00220463" w:rsidP="00B86AE5">
            <w:pPr>
              <w:rPr>
                <w:rFonts w:ascii="Times New Roman" w:hAnsi="Times New Roman" w:cs="Times New Roman"/>
                <w:sz w:val="25"/>
                <w:szCs w:val="25"/>
              </w:rPr>
            </w:pPr>
            <w:ins w:id="23" w:author="Anil Gahlyan" w:date="2023-01-20T11:28:00Z">
              <w:r>
                <w:rPr>
                  <w:rFonts w:ascii="Times New Roman" w:hAnsi="Times New Roman" w:cs="Times New Roman"/>
                  <w:sz w:val="25"/>
                  <w:szCs w:val="25"/>
                </w:rPr>
                <w:t xml:space="preserve"> </w:t>
              </w:r>
            </w:ins>
            <w:r w:rsidR="004317FB" w:rsidRPr="008100CF">
              <w:rPr>
                <w:rFonts w:ascii="Times New Roman" w:hAnsi="Times New Roman" w:cs="Times New Roman"/>
                <w:sz w:val="25"/>
                <w:szCs w:val="25"/>
              </w:rPr>
              <w:t>Once details are submitted by initiato</w:t>
            </w:r>
            <w:r>
              <w:rPr>
                <w:rFonts w:ascii="Times New Roman" w:hAnsi="Times New Roman" w:cs="Times New Roman"/>
                <w:sz w:val="25"/>
                <w:szCs w:val="25"/>
              </w:rPr>
              <w:t xml:space="preserve">r it will be sent to next level </w:t>
            </w:r>
            <w:r w:rsidRPr="00220463">
              <w:rPr>
                <w:rFonts w:ascii="Times New Roman" w:hAnsi="Times New Roman" w:cs="Times New Roman"/>
                <w:b/>
                <w:sz w:val="25"/>
                <w:szCs w:val="25"/>
              </w:rPr>
              <w:t>and auto update will be received over the email.</w:t>
            </w:r>
          </w:p>
          <w:p w:rsidR="00B86AE5" w:rsidRPr="008100CF" w:rsidRDefault="00B86AE5" w:rsidP="00B86AE5">
            <w:pPr>
              <w:rPr>
                <w:rFonts w:ascii="Times New Roman" w:hAnsi="Times New Roman" w:cs="Times New Roman"/>
                <w:sz w:val="25"/>
                <w:szCs w:val="25"/>
              </w:rPr>
            </w:pPr>
          </w:p>
        </w:tc>
      </w:tr>
      <w:tr w:rsidR="006C5CBF" w:rsidRPr="008100CF" w:rsidTr="00B51F6D">
        <w:tc>
          <w:tcPr>
            <w:tcW w:w="990" w:type="dxa"/>
          </w:tcPr>
          <w:p w:rsidR="006C5CBF" w:rsidRPr="008100CF" w:rsidRDefault="00B51F6D" w:rsidP="00B51F6D">
            <w:pPr>
              <w:jc w:val="center"/>
              <w:rPr>
                <w:rFonts w:ascii="Times New Roman" w:hAnsi="Times New Roman" w:cs="Times New Roman"/>
                <w:sz w:val="25"/>
                <w:szCs w:val="25"/>
              </w:rPr>
            </w:pPr>
            <w:r w:rsidRPr="008100CF">
              <w:rPr>
                <w:rFonts w:ascii="Times New Roman" w:hAnsi="Times New Roman" w:cs="Times New Roman"/>
                <w:sz w:val="25"/>
                <w:szCs w:val="25"/>
              </w:rPr>
              <w:t>2</w:t>
            </w:r>
          </w:p>
        </w:tc>
        <w:tc>
          <w:tcPr>
            <w:tcW w:w="7650" w:type="dxa"/>
          </w:tcPr>
          <w:p w:rsidR="006C5CBF" w:rsidRDefault="004317FB" w:rsidP="00892212">
            <w:pPr>
              <w:pStyle w:val="ListParagraph"/>
              <w:numPr>
                <w:ilvl w:val="0"/>
                <w:numId w:val="7"/>
              </w:numPr>
              <w:ind w:left="360"/>
              <w:jc w:val="both"/>
              <w:rPr>
                <w:rFonts w:ascii="Times New Roman" w:hAnsi="Times New Roman" w:cs="Times New Roman"/>
                <w:sz w:val="25"/>
                <w:szCs w:val="25"/>
              </w:rPr>
            </w:pPr>
            <w:r w:rsidRPr="00892212">
              <w:rPr>
                <w:rFonts w:ascii="Times New Roman" w:hAnsi="Times New Roman" w:cs="Times New Roman"/>
                <w:sz w:val="25"/>
                <w:szCs w:val="25"/>
              </w:rPr>
              <w:t xml:space="preserve">When details will be sent to next level then he will be able to edit description, remark. RFQ no &amp; date will become </w:t>
            </w:r>
            <w:proofErr w:type="spellStart"/>
            <w:proofErr w:type="gramStart"/>
            <w:r w:rsidRPr="00892212">
              <w:rPr>
                <w:rFonts w:ascii="Times New Roman" w:hAnsi="Times New Roman" w:cs="Times New Roman"/>
                <w:sz w:val="25"/>
                <w:szCs w:val="25"/>
              </w:rPr>
              <w:t>un</w:t>
            </w:r>
            <w:proofErr w:type="gramEnd"/>
            <w:del w:id="24" w:author="Anil Gahlyan" w:date="2023-01-20T11:58:00Z">
              <w:r w:rsidRPr="00892212" w:rsidDel="00567CC9">
                <w:rPr>
                  <w:rFonts w:ascii="Times New Roman" w:hAnsi="Times New Roman" w:cs="Times New Roman"/>
                  <w:sz w:val="25"/>
                  <w:szCs w:val="25"/>
                </w:rPr>
                <w:delText xml:space="preserve"> </w:delText>
              </w:r>
            </w:del>
            <w:r w:rsidR="00892212" w:rsidRPr="00892212">
              <w:rPr>
                <w:rFonts w:ascii="Times New Roman" w:hAnsi="Times New Roman" w:cs="Times New Roman"/>
                <w:sz w:val="25"/>
                <w:szCs w:val="25"/>
              </w:rPr>
              <w:t>editable</w:t>
            </w:r>
            <w:proofErr w:type="spellEnd"/>
            <w:r w:rsidR="00892212" w:rsidRPr="00892212">
              <w:rPr>
                <w:rFonts w:ascii="Times New Roman" w:hAnsi="Times New Roman" w:cs="Times New Roman"/>
                <w:sz w:val="25"/>
                <w:szCs w:val="25"/>
              </w:rPr>
              <w:t>.</w:t>
            </w:r>
          </w:p>
          <w:p w:rsidR="00220463" w:rsidRPr="00220463" w:rsidRDefault="00220463" w:rsidP="00892212">
            <w:pPr>
              <w:pStyle w:val="ListParagraph"/>
              <w:numPr>
                <w:ilvl w:val="0"/>
                <w:numId w:val="7"/>
              </w:numPr>
              <w:ind w:left="360"/>
              <w:jc w:val="both"/>
              <w:rPr>
                <w:rFonts w:ascii="Times New Roman" w:hAnsi="Times New Roman" w:cs="Times New Roman"/>
                <w:b/>
                <w:sz w:val="25"/>
                <w:szCs w:val="25"/>
              </w:rPr>
            </w:pPr>
            <w:ins w:id="25" w:author="Anil Gahlyan" w:date="2023-01-20T11:31:00Z">
              <w:r>
                <w:rPr>
                  <w:rFonts w:ascii="Times New Roman" w:hAnsi="Times New Roman" w:cs="Times New Roman"/>
                  <w:b/>
                  <w:sz w:val="25"/>
                  <w:szCs w:val="25"/>
                </w:rPr>
                <w:t xml:space="preserve"> </w:t>
              </w:r>
            </w:ins>
            <w:r w:rsidRPr="00220463">
              <w:rPr>
                <w:rFonts w:ascii="Times New Roman" w:hAnsi="Times New Roman" w:cs="Times New Roman"/>
                <w:b/>
                <w:sz w:val="25"/>
                <w:szCs w:val="25"/>
              </w:rPr>
              <w:t>In case there is any revision in RFQ due to comments marked by next level, the revision date must reflect on revision of document.</w:t>
            </w:r>
            <w:r w:rsidR="008550C3">
              <w:rPr>
                <w:rFonts w:ascii="Times New Roman" w:hAnsi="Times New Roman" w:cs="Times New Roman"/>
                <w:b/>
                <w:sz w:val="25"/>
                <w:szCs w:val="25"/>
              </w:rPr>
              <w:t xml:space="preserve"> </w:t>
            </w:r>
          </w:p>
          <w:p w:rsidR="00892212" w:rsidRPr="00892212" w:rsidRDefault="00892212" w:rsidP="00892212">
            <w:pPr>
              <w:pStyle w:val="ListParagraph"/>
              <w:numPr>
                <w:ilvl w:val="0"/>
                <w:numId w:val="7"/>
              </w:numPr>
              <w:ind w:left="360"/>
              <w:jc w:val="both"/>
              <w:rPr>
                <w:rFonts w:ascii="Times New Roman" w:hAnsi="Times New Roman" w:cs="Times New Roman"/>
                <w:sz w:val="25"/>
                <w:szCs w:val="25"/>
              </w:rPr>
            </w:pPr>
            <w:r w:rsidRPr="00892212">
              <w:rPr>
                <w:rFonts w:ascii="Times New Roman" w:hAnsi="Times New Roman" w:cs="Times New Roman"/>
                <w:sz w:val="25"/>
                <w:szCs w:val="25"/>
              </w:rPr>
              <w:t>At each level remark/ comment option will be provided &amp; actioner will enter his remark/ comment.</w:t>
            </w:r>
          </w:p>
          <w:p w:rsidR="004317FB" w:rsidRPr="008100CF" w:rsidRDefault="004317FB" w:rsidP="006C5CBF">
            <w:pPr>
              <w:rPr>
                <w:rFonts w:ascii="Times New Roman" w:hAnsi="Times New Roman" w:cs="Times New Roman"/>
                <w:sz w:val="25"/>
                <w:szCs w:val="25"/>
              </w:rPr>
            </w:pPr>
          </w:p>
        </w:tc>
      </w:tr>
      <w:tr w:rsidR="008100CF" w:rsidRPr="008100CF" w:rsidTr="00B51F6D">
        <w:tc>
          <w:tcPr>
            <w:tcW w:w="990" w:type="dxa"/>
          </w:tcPr>
          <w:p w:rsidR="008100CF" w:rsidRPr="008100CF" w:rsidRDefault="008100CF" w:rsidP="00B51F6D">
            <w:pPr>
              <w:jc w:val="center"/>
              <w:rPr>
                <w:rFonts w:ascii="Times New Roman" w:hAnsi="Times New Roman" w:cs="Times New Roman"/>
                <w:sz w:val="25"/>
                <w:szCs w:val="25"/>
              </w:rPr>
            </w:pPr>
            <w:r>
              <w:rPr>
                <w:rFonts w:ascii="Times New Roman" w:hAnsi="Times New Roman" w:cs="Times New Roman"/>
                <w:sz w:val="25"/>
                <w:szCs w:val="25"/>
              </w:rPr>
              <w:t>3</w:t>
            </w:r>
          </w:p>
        </w:tc>
        <w:tc>
          <w:tcPr>
            <w:tcW w:w="7650" w:type="dxa"/>
          </w:tcPr>
          <w:p w:rsidR="008100CF" w:rsidRDefault="008100CF" w:rsidP="006C5CBF">
            <w:pPr>
              <w:rPr>
                <w:rFonts w:ascii="Times New Roman" w:hAnsi="Times New Roman" w:cs="Times New Roman"/>
                <w:sz w:val="25"/>
                <w:szCs w:val="25"/>
              </w:rPr>
            </w:pPr>
            <w:r>
              <w:rPr>
                <w:rFonts w:ascii="Times New Roman" w:hAnsi="Times New Roman" w:cs="Times New Roman"/>
                <w:sz w:val="25"/>
                <w:szCs w:val="25"/>
              </w:rPr>
              <w:t>Reject/ Approve</w:t>
            </w:r>
            <w:ins w:id="26" w:author="Anil Gahlyan" w:date="2023-01-20T12:04:00Z">
              <w:r w:rsidR="00567CC9">
                <w:rPr>
                  <w:rFonts w:ascii="Times New Roman" w:hAnsi="Times New Roman" w:cs="Times New Roman"/>
                  <w:sz w:val="25"/>
                  <w:szCs w:val="25"/>
                </w:rPr>
                <w:t xml:space="preserve"> /Comment</w:t>
              </w:r>
            </w:ins>
            <w:r>
              <w:rPr>
                <w:rFonts w:ascii="Times New Roman" w:hAnsi="Times New Roman" w:cs="Times New Roman"/>
                <w:sz w:val="25"/>
                <w:szCs w:val="25"/>
              </w:rPr>
              <w:t xml:space="preserve">: if there will be any change or error at any level then actioner will be able to </w:t>
            </w:r>
            <w:del w:id="27" w:author="Anil Gahlyan" w:date="2023-01-20T12:06:00Z">
              <w:r w:rsidDel="00567CC9">
                <w:rPr>
                  <w:rFonts w:ascii="Times New Roman" w:hAnsi="Times New Roman" w:cs="Times New Roman"/>
                  <w:sz w:val="25"/>
                  <w:szCs w:val="25"/>
                </w:rPr>
                <w:delText xml:space="preserve">reject </w:delText>
              </w:r>
            </w:del>
            <w:ins w:id="28" w:author="Anil Gahlyan" w:date="2023-01-20T12:05:00Z">
              <w:r w:rsidR="00567CC9">
                <w:rPr>
                  <w:rFonts w:ascii="Times New Roman" w:hAnsi="Times New Roman" w:cs="Times New Roman"/>
                  <w:sz w:val="25"/>
                  <w:szCs w:val="25"/>
                </w:rPr>
                <w:t xml:space="preserve">comment </w:t>
              </w:r>
            </w:ins>
            <w:ins w:id="29" w:author="Anil Gahlyan" w:date="2023-01-20T12:06:00Z">
              <w:r w:rsidR="00567CC9">
                <w:rPr>
                  <w:rFonts w:ascii="Times New Roman" w:hAnsi="Times New Roman" w:cs="Times New Roman"/>
                  <w:sz w:val="25"/>
                  <w:szCs w:val="25"/>
                </w:rPr>
                <w:t>/ reject. T</w:t>
              </w:r>
            </w:ins>
            <w:del w:id="30" w:author="Anil Gahlyan" w:date="2023-01-20T12:06:00Z">
              <w:r w:rsidDel="00567CC9">
                <w:rPr>
                  <w:rFonts w:ascii="Times New Roman" w:hAnsi="Times New Roman" w:cs="Times New Roman"/>
                  <w:sz w:val="25"/>
                  <w:szCs w:val="25"/>
                </w:rPr>
                <w:delText>t</w:delText>
              </w:r>
            </w:del>
            <w:r>
              <w:rPr>
                <w:rFonts w:ascii="Times New Roman" w:hAnsi="Times New Roman" w:cs="Times New Roman"/>
                <w:sz w:val="25"/>
                <w:szCs w:val="25"/>
              </w:rPr>
              <w:t xml:space="preserve">he details &amp; notification will be sent to previous actioner </w:t>
            </w:r>
            <w:ins w:id="31" w:author="Anil Gahlyan" w:date="2023-01-20T12:06:00Z">
              <w:r w:rsidR="00567CC9">
                <w:rPr>
                  <w:rFonts w:ascii="Times New Roman" w:hAnsi="Times New Roman" w:cs="Times New Roman"/>
                  <w:sz w:val="25"/>
                  <w:szCs w:val="25"/>
                </w:rPr>
                <w:t>and</w:t>
              </w:r>
            </w:ins>
            <w:del w:id="32" w:author="Anil Gahlyan" w:date="2023-01-20T12:06:00Z">
              <w:r w:rsidDel="00567CC9">
                <w:rPr>
                  <w:rFonts w:ascii="Times New Roman" w:hAnsi="Times New Roman" w:cs="Times New Roman"/>
                  <w:sz w:val="25"/>
                  <w:szCs w:val="25"/>
                </w:rPr>
                <w:delText>&amp;</w:delText>
              </w:r>
            </w:del>
            <w:r>
              <w:rPr>
                <w:rFonts w:ascii="Times New Roman" w:hAnsi="Times New Roman" w:cs="Times New Roman"/>
                <w:sz w:val="25"/>
                <w:szCs w:val="25"/>
              </w:rPr>
              <w:t xml:space="preserve"> he will update accordingly &amp; submit details for further process.</w:t>
            </w:r>
          </w:p>
          <w:p w:rsidR="008100CF" w:rsidRPr="008100CF" w:rsidRDefault="008100CF" w:rsidP="006C5CBF">
            <w:pPr>
              <w:rPr>
                <w:rFonts w:ascii="Times New Roman" w:hAnsi="Times New Roman" w:cs="Times New Roman"/>
                <w:sz w:val="25"/>
                <w:szCs w:val="25"/>
              </w:rPr>
            </w:pPr>
          </w:p>
        </w:tc>
      </w:tr>
      <w:tr w:rsidR="006C5CBF" w:rsidRPr="008100CF" w:rsidTr="00B51F6D">
        <w:tc>
          <w:tcPr>
            <w:tcW w:w="990" w:type="dxa"/>
          </w:tcPr>
          <w:p w:rsidR="006C5CBF" w:rsidRPr="008100CF" w:rsidRDefault="00B51F6D" w:rsidP="00B51F6D">
            <w:pPr>
              <w:jc w:val="center"/>
              <w:rPr>
                <w:rFonts w:ascii="Times New Roman" w:hAnsi="Times New Roman" w:cs="Times New Roman"/>
                <w:sz w:val="25"/>
                <w:szCs w:val="25"/>
              </w:rPr>
            </w:pPr>
            <w:r w:rsidRPr="008100CF">
              <w:rPr>
                <w:rFonts w:ascii="Times New Roman" w:hAnsi="Times New Roman" w:cs="Times New Roman"/>
                <w:sz w:val="25"/>
                <w:szCs w:val="25"/>
              </w:rPr>
              <w:t>3</w:t>
            </w:r>
          </w:p>
        </w:tc>
        <w:tc>
          <w:tcPr>
            <w:tcW w:w="7650" w:type="dxa"/>
          </w:tcPr>
          <w:p w:rsidR="006C5CBF" w:rsidRPr="008100CF" w:rsidRDefault="008100CF" w:rsidP="006C5CBF">
            <w:pPr>
              <w:rPr>
                <w:rFonts w:ascii="Times New Roman" w:hAnsi="Times New Roman" w:cs="Times New Roman"/>
                <w:sz w:val="25"/>
                <w:szCs w:val="25"/>
              </w:rPr>
            </w:pPr>
            <w:r w:rsidRPr="008100CF">
              <w:rPr>
                <w:rFonts w:ascii="Times New Roman" w:hAnsi="Times New Roman" w:cs="Times New Roman"/>
                <w:sz w:val="25"/>
                <w:szCs w:val="25"/>
              </w:rPr>
              <w:t>Auto notification will be sent to previous actioner &amp; next actioner according to update in process.</w:t>
            </w:r>
          </w:p>
          <w:p w:rsidR="008100CF" w:rsidRPr="008100CF" w:rsidRDefault="008100CF" w:rsidP="006C5CBF">
            <w:pPr>
              <w:rPr>
                <w:rFonts w:ascii="Times New Roman" w:hAnsi="Times New Roman" w:cs="Times New Roman"/>
                <w:sz w:val="25"/>
                <w:szCs w:val="25"/>
              </w:rPr>
            </w:pPr>
          </w:p>
        </w:tc>
      </w:tr>
      <w:tr w:rsidR="006C5CBF" w:rsidRPr="008100CF" w:rsidTr="00B51F6D">
        <w:tc>
          <w:tcPr>
            <w:tcW w:w="990" w:type="dxa"/>
          </w:tcPr>
          <w:p w:rsidR="006C5CBF" w:rsidRPr="008100CF" w:rsidRDefault="00B51F6D" w:rsidP="00B51F6D">
            <w:pPr>
              <w:jc w:val="center"/>
              <w:rPr>
                <w:rFonts w:ascii="Times New Roman" w:hAnsi="Times New Roman" w:cs="Times New Roman"/>
                <w:sz w:val="25"/>
                <w:szCs w:val="25"/>
              </w:rPr>
            </w:pPr>
            <w:r w:rsidRPr="008100CF">
              <w:rPr>
                <w:rFonts w:ascii="Times New Roman" w:hAnsi="Times New Roman" w:cs="Times New Roman"/>
                <w:sz w:val="25"/>
                <w:szCs w:val="25"/>
              </w:rPr>
              <w:t>4</w:t>
            </w:r>
          </w:p>
        </w:tc>
        <w:tc>
          <w:tcPr>
            <w:tcW w:w="7650" w:type="dxa"/>
          </w:tcPr>
          <w:p w:rsidR="006C5CBF" w:rsidRDefault="008100CF" w:rsidP="006C5CBF">
            <w:pPr>
              <w:rPr>
                <w:rFonts w:ascii="Times New Roman" w:hAnsi="Times New Roman" w:cs="Times New Roman"/>
                <w:sz w:val="25"/>
                <w:szCs w:val="25"/>
              </w:rPr>
            </w:pPr>
            <w:r>
              <w:rPr>
                <w:rFonts w:ascii="Times New Roman" w:hAnsi="Times New Roman" w:cs="Times New Roman"/>
                <w:sz w:val="25"/>
                <w:szCs w:val="25"/>
              </w:rPr>
              <w:t xml:space="preserve">Auto notification will be sent to actioner if any action is not taken according to SLA time line. </w:t>
            </w:r>
            <w:r w:rsidR="000A4FF7">
              <w:rPr>
                <w:rFonts w:ascii="Times New Roman" w:hAnsi="Times New Roman" w:cs="Times New Roman"/>
                <w:sz w:val="25"/>
                <w:szCs w:val="25"/>
              </w:rPr>
              <w:t>Only working day will be considered for calculating time of activities.</w:t>
            </w:r>
          </w:p>
          <w:p w:rsidR="002A7901" w:rsidRPr="008100CF" w:rsidRDefault="002A7901" w:rsidP="006C5CBF">
            <w:pPr>
              <w:rPr>
                <w:rFonts w:ascii="Times New Roman" w:hAnsi="Times New Roman" w:cs="Times New Roman"/>
                <w:sz w:val="25"/>
                <w:szCs w:val="25"/>
              </w:rPr>
            </w:pPr>
          </w:p>
        </w:tc>
      </w:tr>
      <w:tr w:rsidR="008100CF" w:rsidRPr="008100CF" w:rsidTr="00B51F6D">
        <w:tc>
          <w:tcPr>
            <w:tcW w:w="990" w:type="dxa"/>
          </w:tcPr>
          <w:p w:rsidR="008100CF" w:rsidRPr="008100CF" w:rsidRDefault="002A7901" w:rsidP="00B51F6D">
            <w:pPr>
              <w:jc w:val="center"/>
              <w:rPr>
                <w:rFonts w:ascii="Times New Roman" w:hAnsi="Times New Roman" w:cs="Times New Roman"/>
                <w:sz w:val="25"/>
                <w:szCs w:val="25"/>
              </w:rPr>
            </w:pPr>
            <w:r>
              <w:rPr>
                <w:rFonts w:ascii="Times New Roman" w:hAnsi="Times New Roman" w:cs="Times New Roman"/>
                <w:sz w:val="25"/>
                <w:szCs w:val="25"/>
              </w:rPr>
              <w:lastRenderedPageBreak/>
              <w:t>5</w:t>
            </w:r>
          </w:p>
        </w:tc>
        <w:tc>
          <w:tcPr>
            <w:tcW w:w="7650" w:type="dxa"/>
          </w:tcPr>
          <w:p w:rsidR="008100CF" w:rsidRDefault="002A7901" w:rsidP="006C5CBF">
            <w:pPr>
              <w:rPr>
                <w:rFonts w:ascii="Times New Roman" w:hAnsi="Times New Roman" w:cs="Times New Roman"/>
                <w:sz w:val="25"/>
                <w:szCs w:val="25"/>
              </w:rPr>
            </w:pPr>
            <w:r>
              <w:rPr>
                <w:rFonts w:ascii="Times New Roman" w:hAnsi="Times New Roman" w:cs="Times New Roman"/>
                <w:sz w:val="25"/>
                <w:szCs w:val="25"/>
              </w:rPr>
              <w:t>Customized reminder tab will be provided in tool through which customized reminder can be sent.</w:t>
            </w:r>
          </w:p>
          <w:p w:rsidR="002A7901" w:rsidRDefault="002A7901" w:rsidP="006C5CBF">
            <w:pPr>
              <w:rPr>
                <w:rFonts w:ascii="Times New Roman" w:hAnsi="Times New Roman" w:cs="Times New Roman"/>
                <w:sz w:val="25"/>
                <w:szCs w:val="25"/>
              </w:rPr>
            </w:pPr>
          </w:p>
        </w:tc>
      </w:tr>
      <w:tr w:rsidR="002A7901" w:rsidRPr="008100CF" w:rsidTr="00B51F6D">
        <w:tc>
          <w:tcPr>
            <w:tcW w:w="990" w:type="dxa"/>
          </w:tcPr>
          <w:p w:rsidR="002A7901" w:rsidRDefault="002A7901" w:rsidP="00B51F6D">
            <w:pPr>
              <w:jc w:val="center"/>
              <w:rPr>
                <w:rFonts w:ascii="Times New Roman" w:hAnsi="Times New Roman" w:cs="Times New Roman"/>
                <w:sz w:val="25"/>
                <w:szCs w:val="25"/>
              </w:rPr>
            </w:pPr>
            <w:r>
              <w:rPr>
                <w:rFonts w:ascii="Times New Roman" w:hAnsi="Times New Roman" w:cs="Times New Roman"/>
                <w:sz w:val="25"/>
                <w:szCs w:val="25"/>
              </w:rPr>
              <w:t>6</w:t>
            </w:r>
          </w:p>
        </w:tc>
        <w:tc>
          <w:tcPr>
            <w:tcW w:w="7650" w:type="dxa"/>
          </w:tcPr>
          <w:p w:rsidR="002A7901" w:rsidRDefault="002A7901" w:rsidP="006C5CBF">
            <w:pPr>
              <w:rPr>
                <w:rFonts w:ascii="Times New Roman" w:hAnsi="Times New Roman" w:cs="Times New Roman"/>
                <w:sz w:val="25"/>
                <w:szCs w:val="25"/>
              </w:rPr>
            </w:pPr>
            <w:r>
              <w:rPr>
                <w:rFonts w:ascii="Times New Roman" w:hAnsi="Times New Roman" w:cs="Times New Roman"/>
                <w:sz w:val="25"/>
                <w:szCs w:val="25"/>
              </w:rPr>
              <w:t xml:space="preserve">There will be </w:t>
            </w:r>
            <w:r w:rsidR="00892212">
              <w:rPr>
                <w:rFonts w:ascii="Times New Roman" w:hAnsi="Times New Roman" w:cs="Times New Roman"/>
                <w:sz w:val="25"/>
                <w:szCs w:val="25"/>
              </w:rPr>
              <w:t xml:space="preserve">two </w:t>
            </w:r>
            <w:ins w:id="33" w:author="Anil Gahlyan" w:date="2023-01-20T12:07:00Z">
              <w:r w:rsidR="00567CC9">
                <w:rPr>
                  <w:rFonts w:ascii="Times New Roman" w:hAnsi="Times New Roman" w:cs="Times New Roman"/>
                  <w:sz w:val="25"/>
                  <w:szCs w:val="25"/>
                </w:rPr>
                <w:t xml:space="preserve">activities </w:t>
              </w:r>
            </w:ins>
            <w:del w:id="34" w:author="Anil Gahlyan" w:date="2023-01-20T12:07:00Z">
              <w:r w:rsidR="00892212" w:rsidDel="00567CC9">
                <w:rPr>
                  <w:rFonts w:ascii="Times New Roman" w:hAnsi="Times New Roman" w:cs="Times New Roman"/>
                  <w:sz w:val="25"/>
                  <w:szCs w:val="25"/>
                </w:rPr>
                <w:delText xml:space="preserve">status </w:delText>
              </w:r>
            </w:del>
            <w:r w:rsidR="00892212">
              <w:rPr>
                <w:rFonts w:ascii="Times New Roman" w:hAnsi="Times New Roman" w:cs="Times New Roman"/>
                <w:sz w:val="25"/>
                <w:szCs w:val="25"/>
              </w:rPr>
              <w:t>for RFQ in tool. In progress and complete.</w:t>
            </w:r>
          </w:p>
          <w:p w:rsidR="00567CC9" w:rsidRDefault="00567CC9" w:rsidP="006C5CBF">
            <w:pPr>
              <w:rPr>
                <w:ins w:id="35" w:author="Anil Gahlyan" w:date="2023-01-20T12:08:00Z"/>
                <w:rFonts w:ascii="Times New Roman" w:hAnsi="Times New Roman" w:cs="Times New Roman"/>
                <w:sz w:val="25"/>
                <w:szCs w:val="25"/>
              </w:rPr>
            </w:pPr>
          </w:p>
          <w:p w:rsidR="00567CC9" w:rsidRDefault="008550C3" w:rsidP="006C5CBF">
            <w:pPr>
              <w:rPr>
                <w:ins w:id="36" w:author="Anil Gahlyan" w:date="2023-01-20T12:08:00Z"/>
                <w:rFonts w:ascii="Times New Roman" w:hAnsi="Times New Roman" w:cs="Times New Roman"/>
                <w:sz w:val="25"/>
                <w:szCs w:val="25"/>
              </w:rPr>
            </w:pPr>
            <w:r>
              <w:rPr>
                <w:rFonts w:ascii="Times New Roman" w:hAnsi="Times New Roman" w:cs="Times New Roman"/>
                <w:sz w:val="25"/>
                <w:szCs w:val="25"/>
              </w:rPr>
              <w:t>The status will reflect as c</w:t>
            </w:r>
            <w:r w:rsidR="00892212">
              <w:rPr>
                <w:rFonts w:ascii="Times New Roman" w:hAnsi="Times New Roman" w:cs="Times New Roman"/>
                <w:sz w:val="25"/>
                <w:szCs w:val="25"/>
              </w:rPr>
              <w:t>omplete only</w:t>
            </w:r>
            <w:ins w:id="37" w:author="Anil Gahlyan" w:date="2023-01-20T12:08:00Z">
              <w:r w:rsidR="00567CC9">
                <w:rPr>
                  <w:rFonts w:ascii="Times New Roman" w:hAnsi="Times New Roman" w:cs="Times New Roman"/>
                  <w:sz w:val="25"/>
                  <w:szCs w:val="25"/>
                </w:rPr>
                <w:t xml:space="preserve"> and</w:t>
              </w:r>
            </w:ins>
            <w:r w:rsidR="00892212">
              <w:rPr>
                <w:rFonts w:ascii="Times New Roman" w:hAnsi="Times New Roman" w:cs="Times New Roman"/>
                <w:sz w:val="25"/>
                <w:szCs w:val="25"/>
              </w:rPr>
              <w:t xml:space="preserve"> </w:t>
            </w:r>
            <w:r>
              <w:rPr>
                <w:rFonts w:ascii="Times New Roman" w:hAnsi="Times New Roman" w:cs="Times New Roman"/>
                <w:sz w:val="25"/>
                <w:szCs w:val="25"/>
              </w:rPr>
              <w:t xml:space="preserve">after issuing of </w:t>
            </w:r>
            <w:r w:rsidRPr="008550C3">
              <w:rPr>
                <w:rFonts w:ascii="Times New Roman" w:hAnsi="Times New Roman" w:cs="Times New Roman"/>
                <w:b/>
                <w:sz w:val="25"/>
                <w:szCs w:val="25"/>
              </w:rPr>
              <w:t>Manufacturing</w:t>
            </w:r>
            <w:ins w:id="38" w:author="Anil Gahlyan" w:date="2023-01-20T12:07:00Z">
              <w:r w:rsidR="00567CC9" w:rsidRPr="00567CC9">
                <w:rPr>
                  <w:rFonts w:ascii="Times New Roman" w:hAnsi="Times New Roman" w:cs="Times New Roman"/>
                  <w:b/>
                  <w:sz w:val="25"/>
                  <w:szCs w:val="25"/>
                  <w:rPrChange w:id="39" w:author="Anil Gahlyan" w:date="2023-01-20T12:07:00Z">
                    <w:rPr>
                      <w:rFonts w:ascii="Times New Roman" w:hAnsi="Times New Roman" w:cs="Times New Roman"/>
                      <w:sz w:val="25"/>
                      <w:szCs w:val="25"/>
                    </w:rPr>
                  </w:rPrChange>
                </w:rPr>
                <w:t xml:space="preserve"> clearance</w:t>
              </w:r>
              <w:r w:rsidR="00567CC9">
                <w:rPr>
                  <w:rFonts w:ascii="Times New Roman" w:hAnsi="Times New Roman" w:cs="Times New Roman"/>
                  <w:sz w:val="25"/>
                  <w:szCs w:val="25"/>
                </w:rPr>
                <w:t xml:space="preserve"> </w:t>
              </w:r>
            </w:ins>
            <w:del w:id="40" w:author="Anil Gahlyan" w:date="2023-01-20T12:07:00Z">
              <w:r w:rsidR="00892212" w:rsidDel="00567CC9">
                <w:rPr>
                  <w:rFonts w:ascii="Times New Roman" w:hAnsi="Times New Roman" w:cs="Times New Roman"/>
                  <w:sz w:val="25"/>
                  <w:szCs w:val="25"/>
                </w:rPr>
                <w:delText>PO is</w:delText>
              </w:r>
            </w:del>
            <w:ins w:id="41" w:author="Anil Gahlyan" w:date="2023-01-20T12:07:00Z">
              <w:r w:rsidR="00567CC9">
                <w:rPr>
                  <w:rFonts w:ascii="Times New Roman" w:hAnsi="Times New Roman" w:cs="Times New Roman"/>
                  <w:sz w:val="25"/>
                  <w:szCs w:val="25"/>
                </w:rPr>
                <w:t xml:space="preserve">for particular </w:t>
              </w:r>
            </w:ins>
            <w:ins w:id="42" w:author="Anil Gahlyan" w:date="2023-01-20T12:08:00Z">
              <w:r w:rsidR="00567CC9">
                <w:rPr>
                  <w:rFonts w:ascii="Times New Roman" w:hAnsi="Times New Roman" w:cs="Times New Roman"/>
                  <w:sz w:val="25"/>
                  <w:szCs w:val="25"/>
                </w:rPr>
                <w:t>RFQ.</w:t>
              </w:r>
            </w:ins>
          </w:p>
          <w:p w:rsidR="00133353" w:rsidRDefault="00133353" w:rsidP="006C5CBF">
            <w:pPr>
              <w:rPr>
                <w:ins w:id="43" w:author="Anil Gahlyan" w:date="2023-01-20T12:08:00Z"/>
                <w:rFonts w:ascii="Times New Roman" w:hAnsi="Times New Roman" w:cs="Times New Roman"/>
                <w:sz w:val="25"/>
                <w:szCs w:val="25"/>
              </w:rPr>
            </w:pPr>
          </w:p>
          <w:p w:rsidR="008550C3" w:rsidRDefault="008550C3" w:rsidP="006C5CBF">
            <w:pPr>
              <w:rPr>
                <w:rFonts w:ascii="Times New Roman" w:hAnsi="Times New Roman" w:cs="Times New Roman"/>
                <w:sz w:val="25"/>
                <w:szCs w:val="25"/>
              </w:rPr>
            </w:pPr>
            <w:r>
              <w:rPr>
                <w:rFonts w:ascii="Times New Roman" w:hAnsi="Times New Roman" w:cs="Times New Roman"/>
                <w:sz w:val="25"/>
                <w:szCs w:val="25"/>
              </w:rPr>
              <w:t>The status will reflect as complete only and after delivery and completion of MIGO in SAP.</w:t>
            </w:r>
          </w:p>
          <w:p w:rsidR="00567CC9" w:rsidRDefault="00567CC9" w:rsidP="006C5CBF">
            <w:pPr>
              <w:rPr>
                <w:ins w:id="44" w:author="Anil Gahlyan" w:date="2023-01-20T12:08:00Z"/>
                <w:rFonts w:ascii="Times New Roman" w:hAnsi="Times New Roman" w:cs="Times New Roman"/>
                <w:sz w:val="25"/>
                <w:szCs w:val="25"/>
              </w:rPr>
            </w:pPr>
          </w:p>
          <w:p w:rsidR="00892212" w:rsidRDefault="00133353" w:rsidP="006C5CBF">
            <w:pPr>
              <w:rPr>
                <w:rFonts w:ascii="Times New Roman" w:hAnsi="Times New Roman" w:cs="Times New Roman"/>
                <w:sz w:val="25"/>
                <w:szCs w:val="25"/>
              </w:rPr>
            </w:pPr>
            <w:ins w:id="45" w:author="Anil Gahlyan" w:date="2023-01-20T12:09:00Z">
              <w:r>
                <w:rPr>
                  <w:rFonts w:ascii="Times New Roman" w:hAnsi="Times New Roman" w:cs="Times New Roman"/>
                  <w:sz w:val="25"/>
                  <w:szCs w:val="25"/>
                </w:rPr>
                <w:t>U</w:t>
              </w:r>
            </w:ins>
            <w:del w:id="46" w:author="Anil Gahlyan" w:date="2023-01-20T12:09:00Z">
              <w:r w:rsidR="00892212" w:rsidDel="00133353">
                <w:rPr>
                  <w:rFonts w:ascii="Times New Roman" w:hAnsi="Times New Roman" w:cs="Times New Roman"/>
                  <w:sz w:val="25"/>
                  <w:szCs w:val="25"/>
                </w:rPr>
                <w:delText>released for RFQ no. u</w:delText>
              </w:r>
            </w:del>
            <w:r w:rsidR="00892212">
              <w:rPr>
                <w:rFonts w:ascii="Times New Roman" w:hAnsi="Times New Roman" w:cs="Times New Roman"/>
                <w:sz w:val="25"/>
                <w:szCs w:val="25"/>
              </w:rPr>
              <w:t xml:space="preserve">ntil then the status will be </w:t>
            </w:r>
            <w:r w:rsidR="008550C3">
              <w:rPr>
                <w:rFonts w:ascii="Times New Roman" w:hAnsi="Times New Roman" w:cs="Times New Roman"/>
                <w:sz w:val="25"/>
                <w:szCs w:val="25"/>
              </w:rPr>
              <w:t>reflect as “</w:t>
            </w:r>
            <w:r w:rsidR="00892212">
              <w:rPr>
                <w:rFonts w:ascii="Times New Roman" w:hAnsi="Times New Roman" w:cs="Times New Roman"/>
                <w:sz w:val="25"/>
                <w:szCs w:val="25"/>
              </w:rPr>
              <w:t>in progress</w:t>
            </w:r>
            <w:r w:rsidR="008550C3">
              <w:rPr>
                <w:rFonts w:ascii="Times New Roman" w:hAnsi="Times New Roman" w:cs="Times New Roman"/>
                <w:sz w:val="25"/>
                <w:szCs w:val="25"/>
              </w:rPr>
              <w:t>”</w:t>
            </w:r>
            <w:r w:rsidR="00892212">
              <w:rPr>
                <w:rFonts w:ascii="Times New Roman" w:hAnsi="Times New Roman" w:cs="Times New Roman"/>
                <w:sz w:val="25"/>
                <w:szCs w:val="25"/>
              </w:rPr>
              <w:t>.</w:t>
            </w:r>
          </w:p>
          <w:p w:rsidR="00892212" w:rsidRDefault="00892212" w:rsidP="006C5CBF">
            <w:pPr>
              <w:rPr>
                <w:rFonts w:ascii="Times New Roman" w:hAnsi="Times New Roman" w:cs="Times New Roman"/>
                <w:sz w:val="25"/>
                <w:szCs w:val="25"/>
              </w:rPr>
            </w:pPr>
          </w:p>
        </w:tc>
      </w:tr>
      <w:tr w:rsidR="005E04A7" w:rsidRPr="008100CF" w:rsidTr="00B51F6D">
        <w:tc>
          <w:tcPr>
            <w:tcW w:w="990" w:type="dxa"/>
          </w:tcPr>
          <w:p w:rsidR="005E04A7" w:rsidRDefault="005E04A7" w:rsidP="00B51F6D">
            <w:pPr>
              <w:jc w:val="center"/>
              <w:rPr>
                <w:rFonts w:ascii="Times New Roman" w:hAnsi="Times New Roman" w:cs="Times New Roman"/>
                <w:sz w:val="25"/>
                <w:szCs w:val="25"/>
              </w:rPr>
            </w:pPr>
            <w:r>
              <w:rPr>
                <w:rFonts w:ascii="Times New Roman" w:hAnsi="Times New Roman" w:cs="Times New Roman"/>
                <w:sz w:val="25"/>
                <w:szCs w:val="25"/>
              </w:rPr>
              <w:t>7</w:t>
            </w:r>
          </w:p>
        </w:tc>
        <w:tc>
          <w:tcPr>
            <w:tcW w:w="7650" w:type="dxa"/>
          </w:tcPr>
          <w:p w:rsidR="005E04A7" w:rsidRDefault="005E04A7" w:rsidP="006C5CBF">
            <w:pPr>
              <w:rPr>
                <w:rFonts w:ascii="Times New Roman" w:hAnsi="Times New Roman" w:cs="Times New Roman"/>
                <w:sz w:val="25"/>
                <w:szCs w:val="25"/>
              </w:rPr>
            </w:pPr>
            <w:r>
              <w:rPr>
                <w:rFonts w:ascii="Times New Roman" w:hAnsi="Times New Roman" w:cs="Times New Roman"/>
                <w:sz w:val="25"/>
                <w:szCs w:val="25"/>
              </w:rPr>
              <w:t xml:space="preserve">Power BI dashboard </w:t>
            </w:r>
          </w:p>
          <w:p w:rsidR="005E04A7" w:rsidRDefault="005E04A7" w:rsidP="006C5CBF">
            <w:pPr>
              <w:rPr>
                <w:rFonts w:ascii="Times New Roman" w:hAnsi="Times New Roman" w:cs="Times New Roman"/>
                <w:sz w:val="25"/>
                <w:szCs w:val="25"/>
              </w:rPr>
            </w:pPr>
            <w:r>
              <w:rPr>
                <w:rFonts w:ascii="Times New Roman" w:hAnsi="Times New Roman" w:cs="Times New Roman"/>
                <w:sz w:val="25"/>
                <w:szCs w:val="25"/>
              </w:rPr>
              <w:t xml:space="preserve">Dashboard will show </w:t>
            </w:r>
            <w:r w:rsidR="000A4FF7">
              <w:rPr>
                <w:rFonts w:ascii="Times New Roman" w:hAnsi="Times New Roman" w:cs="Times New Roman"/>
                <w:sz w:val="25"/>
                <w:szCs w:val="25"/>
              </w:rPr>
              <w:t>details of RFQ with status,</w:t>
            </w:r>
            <w:r>
              <w:rPr>
                <w:rFonts w:ascii="Times New Roman" w:hAnsi="Times New Roman" w:cs="Times New Roman"/>
                <w:sz w:val="25"/>
                <w:szCs w:val="25"/>
              </w:rPr>
              <w:t xml:space="preserve"> ageing</w:t>
            </w:r>
            <w:r w:rsidR="000A4FF7">
              <w:rPr>
                <w:rFonts w:ascii="Times New Roman" w:hAnsi="Times New Roman" w:cs="Times New Roman"/>
                <w:sz w:val="25"/>
                <w:szCs w:val="25"/>
              </w:rPr>
              <w:t xml:space="preserve"> &amp; department wise RFQ </w:t>
            </w:r>
            <w:r w:rsidR="008D3E00">
              <w:rPr>
                <w:rFonts w:ascii="Times New Roman" w:hAnsi="Times New Roman" w:cs="Times New Roman"/>
                <w:sz w:val="25"/>
                <w:szCs w:val="25"/>
              </w:rPr>
              <w:t>status</w:t>
            </w:r>
            <w:r>
              <w:rPr>
                <w:rFonts w:ascii="Times New Roman" w:hAnsi="Times New Roman" w:cs="Times New Roman"/>
                <w:sz w:val="25"/>
                <w:szCs w:val="25"/>
              </w:rPr>
              <w:t>. Report can be downloaded from dashboard in excel format.</w:t>
            </w:r>
          </w:p>
          <w:p w:rsidR="005E04A7" w:rsidRDefault="005E04A7" w:rsidP="006C5CBF">
            <w:pPr>
              <w:rPr>
                <w:rFonts w:ascii="Times New Roman" w:hAnsi="Times New Roman" w:cs="Times New Roman"/>
                <w:sz w:val="25"/>
                <w:szCs w:val="25"/>
              </w:rPr>
            </w:pPr>
            <w:r>
              <w:rPr>
                <w:rFonts w:ascii="Times New Roman" w:hAnsi="Times New Roman" w:cs="Times New Roman"/>
                <w:sz w:val="25"/>
                <w:szCs w:val="25"/>
              </w:rPr>
              <w:t xml:space="preserve"> </w:t>
            </w:r>
          </w:p>
        </w:tc>
      </w:tr>
    </w:tbl>
    <w:p w:rsidR="002A7901" w:rsidRDefault="002A7901" w:rsidP="006C5CBF"/>
    <w:p w:rsidR="000A4FF7" w:rsidRDefault="002A7901" w:rsidP="000A4FF7">
      <w:r>
        <w:rPr>
          <w:noProof/>
          <w:lang w:val="en-IN" w:eastAsia="en-IN"/>
        </w:rPr>
        <mc:AlternateContent>
          <mc:Choice Requires="wps">
            <w:drawing>
              <wp:anchor distT="0" distB="0" distL="114300" distR="114300" simplePos="0" relativeHeight="251662848" behindDoc="0" locked="0" layoutInCell="1" allowOverlap="1" wp14:anchorId="5AD50826" wp14:editId="39A68D45">
                <wp:simplePos x="0" y="0"/>
                <wp:positionH relativeFrom="margin">
                  <wp:align>right</wp:align>
                </wp:positionH>
                <wp:positionV relativeFrom="paragraph">
                  <wp:posOffset>147955</wp:posOffset>
                </wp:positionV>
                <wp:extent cx="59245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5924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9706A" id="Straight Connector 15" o:spid="_x0000_s1026" style="position:absolute;z-index:251662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11.65pt" to="881.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" strokecolor="black [3213]" strokeweight=".5pt">
                <v:stroke joinstyle="miter"/>
                <w10:wrap anchorx="margin"/>
              </v:line>
            </w:pict>
          </mc:Fallback>
        </mc:AlternateContent>
      </w:r>
    </w:p>
    <w:p w:rsidR="000A4FF7" w:rsidRPr="000A4FF7" w:rsidRDefault="000A4FF7" w:rsidP="000A4FF7">
      <w:pPr>
        <w:rPr>
          <w:rFonts w:ascii="Times New Roman" w:hAnsi="Times New Roman" w:cs="Times New Roman"/>
          <w:sz w:val="25"/>
          <w:szCs w:val="25"/>
        </w:rPr>
      </w:pPr>
      <w:r w:rsidRPr="000A4FF7">
        <w:rPr>
          <w:rFonts w:ascii="Times New Roman" w:hAnsi="Times New Roman" w:cs="Times New Roman"/>
          <w:sz w:val="25"/>
          <w:szCs w:val="25"/>
        </w:rPr>
        <w:t xml:space="preserve">A.13 </w:t>
      </w:r>
      <w:r>
        <w:rPr>
          <w:rFonts w:ascii="Times New Roman" w:hAnsi="Times New Roman" w:cs="Times New Roman"/>
          <w:sz w:val="25"/>
          <w:szCs w:val="25"/>
        </w:rPr>
        <w:t>Activity with responsibility &amp; duration to complete it.</w:t>
      </w:r>
    </w:p>
    <w:tbl>
      <w:tblPr>
        <w:tblW w:w="9625" w:type="dxa"/>
        <w:tblLook w:val="04A0" w:firstRow="1" w:lastRow="0" w:firstColumn="1" w:lastColumn="0" w:noHBand="0" w:noVBand="1"/>
      </w:tblPr>
      <w:tblGrid>
        <w:gridCol w:w="960"/>
        <w:gridCol w:w="5065"/>
        <w:gridCol w:w="2070"/>
        <w:gridCol w:w="1530"/>
      </w:tblGrid>
      <w:tr w:rsidR="000A4FF7" w:rsidRPr="000A4FF7" w:rsidTr="000A4FF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Sr. No</w:t>
            </w:r>
          </w:p>
        </w:tc>
        <w:tc>
          <w:tcPr>
            <w:tcW w:w="5065" w:type="dxa"/>
            <w:tcBorders>
              <w:top w:val="single" w:sz="4" w:space="0" w:color="auto"/>
              <w:left w:val="nil"/>
              <w:bottom w:val="single" w:sz="4" w:space="0" w:color="auto"/>
              <w:right w:val="single" w:sz="4" w:space="0" w:color="auto"/>
            </w:tcBorders>
            <w:shd w:val="clear" w:color="auto" w:fill="auto"/>
            <w:noWrap/>
            <w:vAlign w:val="bottom"/>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 xml:space="preserve">Activity Name </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 xml:space="preserve">Responsibility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 xml:space="preserve">Duration of activity (days) </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1</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RFQ by Xylem</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Xylem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6B0D84"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Initiator</w:t>
            </w:r>
            <w:r w:rsidR="000A4FF7" w:rsidRPr="000A4FF7">
              <w:rPr>
                <w:rFonts w:ascii="Times New Roman" w:eastAsia="Times New Roman" w:hAnsi="Times New Roman" w:cs="Times New Roman"/>
                <w:color w:val="000000"/>
                <w:sz w:val="25"/>
                <w:szCs w:val="25"/>
              </w:rPr>
              <w:t xml:space="preserve"> </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2</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 xml:space="preserve">RFQ Review by </w:t>
            </w:r>
            <w:proofErr w:type="spellStart"/>
            <w:r w:rsidRPr="000A4FF7">
              <w:rPr>
                <w:rFonts w:ascii="Times New Roman" w:eastAsia="Times New Roman" w:hAnsi="Times New Roman" w:cs="Times New Roman"/>
                <w:color w:val="000000"/>
                <w:sz w:val="25"/>
                <w:szCs w:val="25"/>
              </w:rPr>
              <w:t>Eaulabs</w:t>
            </w:r>
            <w:proofErr w:type="spellEnd"/>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Eau</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2</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3</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Revised RFQ by Xylem</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Xylem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2</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4</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 xml:space="preserve">Approval of RFQ by </w:t>
            </w:r>
            <w:proofErr w:type="spellStart"/>
            <w:r w:rsidRPr="000A4FF7">
              <w:rPr>
                <w:rFonts w:ascii="Times New Roman" w:eastAsia="Times New Roman" w:hAnsi="Times New Roman" w:cs="Times New Roman"/>
                <w:color w:val="000000"/>
                <w:sz w:val="25"/>
                <w:szCs w:val="25"/>
              </w:rPr>
              <w:t>Eaulabs</w:t>
            </w:r>
            <w:proofErr w:type="spellEnd"/>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Eau</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1</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5</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Release of RFQ to Vendors</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SCM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0</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6</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Proposal submission by vendors</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SCM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21</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7</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 xml:space="preserve">Technical Offers to Xylem &amp; </w:t>
            </w:r>
            <w:proofErr w:type="spellStart"/>
            <w:r w:rsidRPr="000A4FF7">
              <w:rPr>
                <w:rFonts w:ascii="Times New Roman" w:eastAsia="Times New Roman" w:hAnsi="Times New Roman" w:cs="Times New Roman"/>
                <w:color w:val="000000"/>
                <w:sz w:val="25"/>
                <w:szCs w:val="25"/>
              </w:rPr>
              <w:t>Eaulabs</w:t>
            </w:r>
            <w:proofErr w:type="spellEnd"/>
            <w:r w:rsidRPr="000A4FF7">
              <w:rPr>
                <w:rFonts w:ascii="Times New Roman" w:eastAsia="Times New Roman" w:hAnsi="Times New Roman" w:cs="Times New Roman"/>
                <w:color w:val="000000"/>
                <w:sz w:val="25"/>
                <w:szCs w:val="25"/>
              </w:rPr>
              <w:t xml:space="preserve"> for review</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SCM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0</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8</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Review of QAP</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Quality (WEL)</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1</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9</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 xml:space="preserve">TQR by Xylem &amp; </w:t>
            </w:r>
            <w:proofErr w:type="spellStart"/>
            <w:r w:rsidRPr="000A4FF7">
              <w:rPr>
                <w:rFonts w:ascii="Times New Roman" w:eastAsia="Times New Roman" w:hAnsi="Times New Roman" w:cs="Times New Roman"/>
                <w:color w:val="000000"/>
                <w:sz w:val="25"/>
                <w:szCs w:val="25"/>
              </w:rPr>
              <w:t>Eaulabs</w:t>
            </w:r>
            <w:proofErr w:type="spellEnd"/>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Xylem &amp; Eau</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7</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10</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TQR to vendors</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SCM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0</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11</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Response to TQR by bidders</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SCM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7</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12</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Technical discussion with vendors (If required)</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proofErr w:type="spellStart"/>
            <w:r w:rsidRPr="000A4FF7">
              <w:rPr>
                <w:rFonts w:ascii="Times New Roman" w:eastAsia="Times New Roman" w:hAnsi="Times New Roman" w:cs="Times New Roman"/>
                <w:color w:val="000000"/>
                <w:sz w:val="25"/>
                <w:szCs w:val="25"/>
              </w:rPr>
              <w:t>Engg</w:t>
            </w:r>
            <w:proofErr w:type="spellEnd"/>
            <w:r w:rsidRPr="000A4FF7">
              <w:rPr>
                <w:rFonts w:ascii="Times New Roman" w:eastAsia="Times New Roman" w:hAnsi="Times New Roman" w:cs="Times New Roman"/>
                <w:color w:val="000000"/>
                <w:sz w:val="25"/>
                <w:szCs w:val="25"/>
              </w:rPr>
              <w:t>/Xylem/Eau</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7</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13</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 xml:space="preserve">Technical comparison table </w:t>
            </w:r>
            <w:r w:rsidRPr="000A4FF7">
              <w:rPr>
                <w:rFonts w:ascii="Times New Roman" w:eastAsia="Times New Roman" w:hAnsi="Times New Roman" w:cs="Times New Roman"/>
                <w:color w:val="000000"/>
                <w:sz w:val="25"/>
                <w:szCs w:val="25"/>
              </w:rPr>
              <w:br/>
              <w:t>(Including recommendation)</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Xylem/Eau</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4</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lastRenderedPageBreak/>
              <w:t>14</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Price comparison, negotiation &amp; selection of final vendor.</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SCM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7</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15</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Compiled technical documents by Eau &amp; Xylem for final selected vendor</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Eau/Xylem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2</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16</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Release of Purchase Order</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SCM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5</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17</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Technical documents submission by vendor</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SCM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21</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18</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Review of documents for client submission</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proofErr w:type="spellStart"/>
            <w:r w:rsidRPr="000A4FF7">
              <w:rPr>
                <w:rFonts w:ascii="Times New Roman" w:eastAsia="Times New Roman" w:hAnsi="Times New Roman" w:cs="Times New Roman"/>
                <w:color w:val="000000"/>
                <w:sz w:val="25"/>
                <w:szCs w:val="25"/>
              </w:rPr>
              <w:t>Engg</w:t>
            </w:r>
            <w:proofErr w:type="spellEnd"/>
            <w:r w:rsidRPr="000A4FF7">
              <w:rPr>
                <w:rFonts w:ascii="Times New Roman" w:eastAsia="Times New Roman" w:hAnsi="Times New Roman" w:cs="Times New Roman"/>
                <w:color w:val="000000"/>
                <w:sz w:val="25"/>
                <w:szCs w:val="25"/>
              </w:rPr>
              <w:t>/Xylem/Eau</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4</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19</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Sending comments to vendor</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SCM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0</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20</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 xml:space="preserve">Submission of revised documents by vendor </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SCM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7</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21</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Review of revised documents for client submission</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proofErr w:type="spellStart"/>
            <w:r w:rsidRPr="000A4FF7">
              <w:rPr>
                <w:rFonts w:ascii="Times New Roman" w:eastAsia="Times New Roman" w:hAnsi="Times New Roman" w:cs="Times New Roman"/>
                <w:color w:val="000000"/>
                <w:sz w:val="25"/>
                <w:szCs w:val="25"/>
              </w:rPr>
              <w:t>Engg</w:t>
            </w:r>
            <w:proofErr w:type="spellEnd"/>
            <w:r w:rsidRPr="000A4FF7">
              <w:rPr>
                <w:rFonts w:ascii="Times New Roman" w:eastAsia="Times New Roman" w:hAnsi="Times New Roman" w:cs="Times New Roman"/>
                <w:color w:val="000000"/>
                <w:sz w:val="25"/>
                <w:szCs w:val="25"/>
              </w:rPr>
              <w:t>/Xylem/Eau</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2</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22</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Submission of documents to TCE/BMC for approval</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Project Owner WEL</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1</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23</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Receipt of comments from TCE/BMC</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Project Owner WEL</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15</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24</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Sending comments to vendor for revised submission</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SCM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1</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25</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 xml:space="preserve">Submission of revised documents by vendor on TCE/BMC comments </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SCM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5</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26</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sz w:val="25"/>
                <w:szCs w:val="25"/>
              </w:rPr>
            </w:pPr>
            <w:r w:rsidRPr="000A4FF7">
              <w:rPr>
                <w:rFonts w:ascii="Times New Roman" w:eastAsia="Times New Roman" w:hAnsi="Times New Roman" w:cs="Times New Roman"/>
                <w:sz w:val="25"/>
                <w:szCs w:val="25"/>
              </w:rPr>
              <w:t>Review of revised documents for client submission</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sz w:val="25"/>
                <w:szCs w:val="25"/>
              </w:rPr>
            </w:pPr>
            <w:proofErr w:type="spellStart"/>
            <w:r w:rsidRPr="000A4FF7">
              <w:rPr>
                <w:rFonts w:ascii="Times New Roman" w:eastAsia="Times New Roman" w:hAnsi="Times New Roman" w:cs="Times New Roman"/>
                <w:sz w:val="25"/>
                <w:szCs w:val="25"/>
              </w:rPr>
              <w:t>Engg</w:t>
            </w:r>
            <w:proofErr w:type="spellEnd"/>
            <w:r w:rsidRPr="000A4FF7">
              <w:rPr>
                <w:rFonts w:ascii="Times New Roman" w:eastAsia="Times New Roman" w:hAnsi="Times New Roman" w:cs="Times New Roman"/>
                <w:sz w:val="25"/>
                <w:szCs w:val="25"/>
              </w:rPr>
              <w:t>/Xylem/Eau</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sz w:val="25"/>
                <w:szCs w:val="25"/>
              </w:rPr>
            </w:pPr>
            <w:r w:rsidRPr="000A4FF7">
              <w:rPr>
                <w:rFonts w:ascii="Times New Roman" w:eastAsia="Times New Roman" w:hAnsi="Times New Roman" w:cs="Times New Roman"/>
                <w:sz w:val="25"/>
                <w:szCs w:val="25"/>
              </w:rPr>
              <w:t>2</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27</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Submission of revised documents to TCE/BMC for approval</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Project Owner</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2</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28</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Receipt of approval from TCE/BMC</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Project Owner</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14</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29</w:t>
            </w:r>
          </w:p>
        </w:tc>
        <w:tc>
          <w:tcPr>
            <w:tcW w:w="5065"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Issue of manufacturing clearance to vendor</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proofErr w:type="spellStart"/>
            <w:r w:rsidRPr="000A4FF7">
              <w:rPr>
                <w:rFonts w:ascii="Times New Roman" w:eastAsia="Times New Roman" w:hAnsi="Times New Roman" w:cs="Times New Roman"/>
                <w:color w:val="000000"/>
                <w:sz w:val="25"/>
                <w:szCs w:val="25"/>
              </w:rPr>
              <w:t>Engg</w:t>
            </w:r>
            <w:proofErr w:type="spellEnd"/>
            <w:r w:rsidRPr="000A4FF7">
              <w:rPr>
                <w:rFonts w:ascii="Times New Roman" w:eastAsia="Times New Roman" w:hAnsi="Times New Roman" w:cs="Times New Roman"/>
                <w:color w:val="000000"/>
                <w:sz w:val="25"/>
                <w:szCs w:val="25"/>
              </w:rPr>
              <w:t>/SCM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0</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30</w:t>
            </w:r>
          </w:p>
        </w:tc>
        <w:tc>
          <w:tcPr>
            <w:tcW w:w="5065"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Receipt of manufacturing plan from vendor</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SCM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14</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31</w:t>
            </w:r>
          </w:p>
        </w:tc>
        <w:tc>
          <w:tcPr>
            <w:tcW w:w="5065"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Manufacturing period as per PO terms</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SCM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 </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32</w:t>
            </w:r>
          </w:p>
        </w:tc>
        <w:tc>
          <w:tcPr>
            <w:tcW w:w="5065"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Stage inspection as per approved QAP (if any)</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proofErr w:type="spellStart"/>
            <w:r w:rsidRPr="000A4FF7">
              <w:rPr>
                <w:rFonts w:ascii="Times New Roman" w:eastAsia="Times New Roman" w:hAnsi="Times New Roman" w:cs="Times New Roman"/>
                <w:color w:val="000000"/>
                <w:sz w:val="25"/>
                <w:szCs w:val="25"/>
              </w:rPr>
              <w:t>Engg</w:t>
            </w:r>
            <w:proofErr w:type="spellEnd"/>
            <w:r w:rsidRPr="000A4FF7">
              <w:rPr>
                <w:rFonts w:ascii="Times New Roman" w:eastAsia="Times New Roman" w:hAnsi="Times New Roman" w:cs="Times New Roman"/>
                <w:color w:val="000000"/>
                <w:sz w:val="25"/>
                <w:szCs w:val="25"/>
              </w:rPr>
              <w:t>/SCM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 </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33</w:t>
            </w:r>
          </w:p>
        </w:tc>
        <w:tc>
          <w:tcPr>
            <w:tcW w:w="5065"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Receipt of inspection call from vendor</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SCM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2</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34</w:t>
            </w:r>
          </w:p>
        </w:tc>
        <w:tc>
          <w:tcPr>
            <w:tcW w:w="5065"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 xml:space="preserve">Final inspection / Preparation of Inspection report </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proofErr w:type="spellStart"/>
            <w:r w:rsidRPr="000A4FF7">
              <w:rPr>
                <w:rFonts w:ascii="Times New Roman" w:eastAsia="Times New Roman" w:hAnsi="Times New Roman" w:cs="Times New Roman"/>
                <w:color w:val="000000"/>
                <w:sz w:val="25"/>
                <w:szCs w:val="25"/>
              </w:rPr>
              <w:t>Engg</w:t>
            </w:r>
            <w:proofErr w:type="spellEnd"/>
            <w:r w:rsidRPr="000A4FF7">
              <w:rPr>
                <w:rFonts w:ascii="Times New Roman" w:eastAsia="Times New Roman" w:hAnsi="Times New Roman" w:cs="Times New Roman"/>
                <w:color w:val="000000"/>
                <w:sz w:val="25"/>
                <w:szCs w:val="25"/>
              </w:rPr>
              <w:t>/Project Owner</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1</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35</w:t>
            </w:r>
          </w:p>
        </w:tc>
        <w:tc>
          <w:tcPr>
            <w:tcW w:w="5065"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 xml:space="preserve">Submission of final reports to TCE/BMC for dispatch clearance </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Project Owner</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1</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36</w:t>
            </w:r>
          </w:p>
        </w:tc>
        <w:tc>
          <w:tcPr>
            <w:tcW w:w="5065"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Receipt of dispatch clearance from TCE/BMC</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Project Owner</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2</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37</w:t>
            </w:r>
          </w:p>
        </w:tc>
        <w:tc>
          <w:tcPr>
            <w:tcW w:w="5065"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Issue dispatch clearance to vendor</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SCM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0</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38</w:t>
            </w:r>
          </w:p>
        </w:tc>
        <w:tc>
          <w:tcPr>
            <w:tcW w:w="5065"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Packing of material after dispatch clearance</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SCM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5</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39</w:t>
            </w:r>
          </w:p>
        </w:tc>
        <w:tc>
          <w:tcPr>
            <w:tcW w:w="5065"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Dispatch from vendor works</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SCM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3</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40</w:t>
            </w:r>
          </w:p>
        </w:tc>
        <w:tc>
          <w:tcPr>
            <w:tcW w:w="5065"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 xml:space="preserve">Material delivery at site </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SCM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15</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41</w:t>
            </w:r>
          </w:p>
        </w:tc>
        <w:tc>
          <w:tcPr>
            <w:tcW w:w="5065"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Inspection of material at site as per PO and approved documents</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Store Team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5</w:t>
            </w:r>
          </w:p>
        </w:tc>
      </w:tr>
      <w:tr w:rsidR="000A4FF7" w:rsidRPr="000A4FF7" w:rsidTr="000A4F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42</w:t>
            </w:r>
          </w:p>
        </w:tc>
        <w:tc>
          <w:tcPr>
            <w:tcW w:w="5065"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 xml:space="preserve">MIGO in SAP </w:t>
            </w:r>
          </w:p>
        </w:tc>
        <w:tc>
          <w:tcPr>
            <w:tcW w:w="2070" w:type="dxa"/>
            <w:tcBorders>
              <w:top w:val="nil"/>
              <w:left w:val="nil"/>
              <w:bottom w:val="single" w:sz="4" w:space="0" w:color="auto"/>
              <w:right w:val="single" w:sz="4" w:space="0" w:color="auto"/>
            </w:tcBorders>
            <w:shd w:val="clear" w:color="auto" w:fill="auto"/>
            <w:noWrap/>
            <w:vAlign w:val="center"/>
            <w:hideMark/>
          </w:tcPr>
          <w:p w:rsidR="000A4FF7" w:rsidRPr="000A4FF7" w:rsidRDefault="000A4FF7" w:rsidP="000A4FF7">
            <w:pPr>
              <w:spacing w:after="0" w:line="240" w:lineRule="auto"/>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Store Team</w:t>
            </w:r>
          </w:p>
        </w:tc>
        <w:tc>
          <w:tcPr>
            <w:tcW w:w="1530" w:type="dxa"/>
            <w:tcBorders>
              <w:top w:val="nil"/>
              <w:left w:val="nil"/>
              <w:bottom w:val="single" w:sz="4" w:space="0" w:color="auto"/>
              <w:right w:val="single" w:sz="4" w:space="0" w:color="auto"/>
            </w:tcBorders>
            <w:shd w:val="clear" w:color="auto" w:fill="auto"/>
            <w:vAlign w:val="center"/>
            <w:hideMark/>
          </w:tcPr>
          <w:p w:rsidR="000A4FF7" w:rsidRPr="000A4FF7" w:rsidRDefault="000A4FF7" w:rsidP="000A4FF7">
            <w:pPr>
              <w:spacing w:after="0" w:line="240" w:lineRule="auto"/>
              <w:jc w:val="center"/>
              <w:rPr>
                <w:rFonts w:ascii="Times New Roman" w:eastAsia="Times New Roman" w:hAnsi="Times New Roman" w:cs="Times New Roman"/>
                <w:color w:val="000000"/>
                <w:sz w:val="25"/>
                <w:szCs w:val="25"/>
              </w:rPr>
            </w:pPr>
            <w:r w:rsidRPr="000A4FF7">
              <w:rPr>
                <w:rFonts w:ascii="Times New Roman" w:eastAsia="Times New Roman" w:hAnsi="Times New Roman" w:cs="Times New Roman"/>
                <w:color w:val="000000"/>
                <w:sz w:val="25"/>
                <w:szCs w:val="25"/>
              </w:rPr>
              <w:t>2</w:t>
            </w:r>
          </w:p>
        </w:tc>
      </w:tr>
    </w:tbl>
    <w:p w:rsidR="00F70757" w:rsidRPr="000A4FF7" w:rsidRDefault="00F70757" w:rsidP="000A4FF7">
      <w:bookmarkStart w:id="47" w:name="_GoBack"/>
      <w:bookmarkEnd w:id="47"/>
    </w:p>
    <w:sectPr w:rsidR="00F70757" w:rsidRPr="000A4FF7" w:rsidSect="000F3B2D">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29B" w:rsidRDefault="005C529B" w:rsidP="000F3B2D">
      <w:pPr>
        <w:spacing w:after="0" w:line="240" w:lineRule="auto"/>
      </w:pPr>
      <w:r>
        <w:separator/>
      </w:r>
    </w:p>
  </w:endnote>
  <w:endnote w:type="continuationSeparator" w:id="0">
    <w:p w:rsidR="005C529B" w:rsidRDefault="005C529B" w:rsidP="000F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056690"/>
      <w:docPartObj>
        <w:docPartGallery w:val="Page Numbers (Bottom of Page)"/>
        <w:docPartUnique/>
      </w:docPartObj>
    </w:sdtPr>
    <w:sdtEndPr>
      <w:rPr>
        <w:noProof/>
      </w:rPr>
    </w:sdtEndPr>
    <w:sdtContent>
      <w:p w:rsidR="000F3B2D" w:rsidRDefault="000F3B2D">
        <w:pPr>
          <w:pStyle w:val="Footer"/>
          <w:jc w:val="right"/>
        </w:pPr>
        <w:r>
          <w:fldChar w:fldCharType="begin"/>
        </w:r>
        <w:r>
          <w:instrText xml:space="preserve"> PAGE   \* MERGEFORMAT </w:instrText>
        </w:r>
        <w:r>
          <w:fldChar w:fldCharType="separate"/>
        </w:r>
        <w:r w:rsidR="008550C3">
          <w:rPr>
            <w:noProof/>
          </w:rPr>
          <w:t>8</w:t>
        </w:r>
        <w:r>
          <w:rPr>
            <w:noProof/>
          </w:rPr>
          <w:fldChar w:fldCharType="end"/>
        </w:r>
      </w:p>
    </w:sdtContent>
  </w:sdt>
  <w:p w:rsidR="000F3B2D" w:rsidRDefault="000F3B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29B" w:rsidRDefault="005C529B" w:rsidP="000F3B2D">
      <w:pPr>
        <w:spacing w:after="0" w:line="240" w:lineRule="auto"/>
      </w:pPr>
      <w:r>
        <w:separator/>
      </w:r>
    </w:p>
  </w:footnote>
  <w:footnote w:type="continuationSeparator" w:id="0">
    <w:p w:rsidR="005C529B" w:rsidRDefault="005C529B" w:rsidP="000F3B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B3CD4"/>
    <w:multiLevelType w:val="hybridMultilevel"/>
    <w:tmpl w:val="7FA6963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nsid w:val="221E0B63"/>
    <w:multiLevelType w:val="hybridMultilevel"/>
    <w:tmpl w:val="2B18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77198E"/>
    <w:multiLevelType w:val="hybridMultilevel"/>
    <w:tmpl w:val="01545F3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
    <w:nsid w:val="55C40559"/>
    <w:multiLevelType w:val="hybridMultilevel"/>
    <w:tmpl w:val="AEBCFF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E31E09"/>
    <w:multiLevelType w:val="hybridMultilevel"/>
    <w:tmpl w:val="E962EEF4"/>
    <w:lvl w:ilvl="0" w:tplc="04090001">
      <w:start w:val="1"/>
      <w:numFmt w:val="bullet"/>
      <w:lvlText w:val=""/>
      <w:lvlJc w:val="left"/>
      <w:pPr>
        <w:ind w:left="1035" w:hanging="360"/>
      </w:pPr>
      <w:rPr>
        <w:rFonts w:ascii="Symbol" w:hAnsi="Symbol" w:hint="default"/>
      </w:rPr>
    </w:lvl>
    <w:lvl w:ilvl="1" w:tplc="04090003">
      <w:start w:val="1"/>
      <w:numFmt w:val="bullet"/>
      <w:lvlText w:val="o"/>
      <w:lvlJc w:val="left"/>
      <w:pPr>
        <w:ind w:left="1755" w:hanging="360"/>
      </w:pPr>
      <w:rPr>
        <w:rFonts w:ascii="Courier New" w:hAnsi="Courier New" w:cs="Courier New" w:hint="default"/>
      </w:rPr>
    </w:lvl>
    <w:lvl w:ilvl="2" w:tplc="04090005">
      <w:start w:val="1"/>
      <w:numFmt w:val="bullet"/>
      <w:lvlText w:val=""/>
      <w:lvlJc w:val="left"/>
      <w:pPr>
        <w:ind w:left="2475" w:hanging="360"/>
      </w:pPr>
      <w:rPr>
        <w:rFonts w:ascii="Wingdings" w:hAnsi="Wingdings" w:hint="default"/>
      </w:rPr>
    </w:lvl>
    <w:lvl w:ilvl="3" w:tplc="04090001">
      <w:start w:val="1"/>
      <w:numFmt w:val="bullet"/>
      <w:lvlText w:val=""/>
      <w:lvlJc w:val="left"/>
      <w:pPr>
        <w:ind w:left="3195" w:hanging="360"/>
      </w:pPr>
      <w:rPr>
        <w:rFonts w:ascii="Symbol" w:hAnsi="Symbol" w:hint="default"/>
      </w:rPr>
    </w:lvl>
    <w:lvl w:ilvl="4" w:tplc="04090003">
      <w:start w:val="1"/>
      <w:numFmt w:val="bullet"/>
      <w:lvlText w:val="o"/>
      <w:lvlJc w:val="left"/>
      <w:pPr>
        <w:ind w:left="3915" w:hanging="360"/>
      </w:pPr>
      <w:rPr>
        <w:rFonts w:ascii="Courier New" w:hAnsi="Courier New" w:cs="Courier New" w:hint="default"/>
      </w:rPr>
    </w:lvl>
    <w:lvl w:ilvl="5" w:tplc="04090005">
      <w:start w:val="1"/>
      <w:numFmt w:val="bullet"/>
      <w:lvlText w:val=""/>
      <w:lvlJc w:val="left"/>
      <w:pPr>
        <w:ind w:left="4635" w:hanging="360"/>
      </w:pPr>
      <w:rPr>
        <w:rFonts w:ascii="Wingdings" w:hAnsi="Wingdings" w:hint="default"/>
      </w:rPr>
    </w:lvl>
    <w:lvl w:ilvl="6" w:tplc="04090001">
      <w:start w:val="1"/>
      <w:numFmt w:val="bullet"/>
      <w:lvlText w:val=""/>
      <w:lvlJc w:val="left"/>
      <w:pPr>
        <w:ind w:left="5355" w:hanging="360"/>
      </w:pPr>
      <w:rPr>
        <w:rFonts w:ascii="Symbol" w:hAnsi="Symbol" w:hint="default"/>
      </w:rPr>
    </w:lvl>
    <w:lvl w:ilvl="7" w:tplc="04090003">
      <w:start w:val="1"/>
      <w:numFmt w:val="bullet"/>
      <w:lvlText w:val="o"/>
      <w:lvlJc w:val="left"/>
      <w:pPr>
        <w:ind w:left="6075" w:hanging="360"/>
      </w:pPr>
      <w:rPr>
        <w:rFonts w:ascii="Courier New" w:hAnsi="Courier New" w:cs="Courier New" w:hint="default"/>
      </w:rPr>
    </w:lvl>
    <w:lvl w:ilvl="8" w:tplc="04090005">
      <w:start w:val="1"/>
      <w:numFmt w:val="bullet"/>
      <w:lvlText w:val=""/>
      <w:lvlJc w:val="left"/>
      <w:pPr>
        <w:ind w:left="6795" w:hanging="360"/>
      </w:pPr>
      <w:rPr>
        <w:rFonts w:ascii="Wingdings" w:hAnsi="Wingdings" w:hint="default"/>
      </w:rPr>
    </w:lvl>
  </w:abstractNum>
  <w:abstractNum w:abstractNumId="5">
    <w:nsid w:val="663D6FA7"/>
    <w:multiLevelType w:val="hybridMultilevel"/>
    <w:tmpl w:val="5BEC07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8558FC"/>
    <w:multiLevelType w:val="hybridMultilevel"/>
    <w:tmpl w:val="2EAA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2"/>
  </w:num>
  <w:num w:numId="4">
    <w:abstractNumId w:val="0"/>
  </w:num>
  <w:num w:numId="5">
    <w:abstractNumId w:val="1"/>
  </w:num>
  <w:num w:numId="6">
    <w:abstractNumId w:val="3"/>
  </w:num>
  <w:num w:numId="7">
    <w:abstractNumId w:val="6"/>
  </w:num>
  <w:num w:numId="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il Gahlyan">
    <w15:presenceInfo w15:providerId="AD" w15:userId="S-1-5-21-1292428093-299502267-839522115-113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B2D"/>
    <w:rsid w:val="000A4FF7"/>
    <w:rsid w:val="000F3B2D"/>
    <w:rsid w:val="00133353"/>
    <w:rsid w:val="001D5626"/>
    <w:rsid w:val="00220463"/>
    <w:rsid w:val="0025097E"/>
    <w:rsid w:val="002A7901"/>
    <w:rsid w:val="00334FBA"/>
    <w:rsid w:val="00351B0B"/>
    <w:rsid w:val="003C5F89"/>
    <w:rsid w:val="00406AAF"/>
    <w:rsid w:val="004317FB"/>
    <w:rsid w:val="00466EB8"/>
    <w:rsid w:val="004E21EE"/>
    <w:rsid w:val="005510FD"/>
    <w:rsid w:val="00567CC9"/>
    <w:rsid w:val="00584F5E"/>
    <w:rsid w:val="005C529B"/>
    <w:rsid w:val="005E04A7"/>
    <w:rsid w:val="00672957"/>
    <w:rsid w:val="006753C2"/>
    <w:rsid w:val="006B0D84"/>
    <w:rsid w:val="006C5CBF"/>
    <w:rsid w:val="007C776B"/>
    <w:rsid w:val="008100CF"/>
    <w:rsid w:val="008550C3"/>
    <w:rsid w:val="0089170A"/>
    <w:rsid w:val="00892212"/>
    <w:rsid w:val="008D3E00"/>
    <w:rsid w:val="00975266"/>
    <w:rsid w:val="009C2B6F"/>
    <w:rsid w:val="00A815E5"/>
    <w:rsid w:val="00B06778"/>
    <w:rsid w:val="00B51F6D"/>
    <w:rsid w:val="00B53D8C"/>
    <w:rsid w:val="00B86AE5"/>
    <w:rsid w:val="00B94FCD"/>
    <w:rsid w:val="00BA3217"/>
    <w:rsid w:val="00BB58E6"/>
    <w:rsid w:val="00BF2621"/>
    <w:rsid w:val="00C33258"/>
    <w:rsid w:val="00D20B53"/>
    <w:rsid w:val="00D23CCE"/>
    <w:rsid w:val="00D5522D"/>
    <w:rsid w:val="00D664BB"/>
    <w:rsid w:val="00D73A3A"/>
    <w:rsid w:val="00E355AC"/>
    <w:rsid w:val="00EB1DD4"/>
    <w:rsid w:val="00F70757"/>
    <w:rsid w:val="00FD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25458-9346-4B01-B37E-0DFD7D83F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F89"/>
    <w:pPr>
      <w:spacing w:line="256" w:lineRule="auto"/>
    </w:pPr>
  </w:style>
  <w:style w:type="paragraph" w:styleId="Heading1">
    <w:name w:val="heading 1"/>
    <w:basedOn w:val="Normal"/>
    <w:link w:val="Heading1Char"/>
    <w:uiPriority w:val="1"/>
    <w:qFormat/>
    <w:rsid w:val="003C5F89"/>
    <w:pPr>
      <w:widowControl w:val="0"/>
      <w:autoSpaceDE w:val="0"/>
      <w:autoSpaceDN w:val="0"/>
      <w:spacing w:after="0" w:line="240" w:lineRule="auto"/>
      <w:ind w:left="653" w:hanging="416"/>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B2D"/>
  </w:style>
  <w:style w:type="paragraph" w:styleId="Footer">
    <w:name w:val="footer"/>
    <w:basedOn w:val="Normal"/>
    <w:link w:val="FooterChar"/>
    <w:uiPriority w:val="99"/>
    <w:unhideWhenUsed/>
    <w:rsid w:val="000F3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B2D"/>
  </w:style>
  <w:style w:type="character" w:customStyle="1" w:styleId="Heading1Char">
    <w:name w:val="Heading 1 Char"/>
    <w:basedOn w:val="DefaultParagraphFont"/>
    <w:link w:val="Heading1"/>
    <w:uiPriority w:val="1"/>
    <w:rsid w:val="003C5F89"/>
    <w:rPr>
      <w:rFonts w:ascii="Times New Roman" w:eastAsia="Times New Roman" w:hAnsi="Times New Roman" w:cs="Times New Roman"/>
      <w:b/>
      <w:bCs/>
      <w:sz w:val="24"/>
      <w:szCs w:val="24"/>
    </w:rPr>
  </w:style>
  <w:style w:type="paragraph" w:styleId="BodyText">
    <w:name w:val="Body Text"/>
    <w:basedOn w:val="Normal"/>
    <w:link w:val="BodyTextChar"/>
    <w:uiPriority w:val="1"/>
    <w:semiHidden/>
    <w:unhideWhenUsed/>
    <w:qFormat/>
    <w:rsid w:val="003C5F8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3C5F89"/>
    <w:rPr>
      <w:rFonts w:ascii="Times New Roman" w:eastAsia="Times New Roman" w:hAnsi="Times New Roman" w:cs="Times New Roman"/>
      <w:sz w:val="24"/>
      <w:szCs w:val="24"/>
    </w:rPr>
  </w:style>
  <w:style w:type="paragraph" w:styleId="ListParagraph">
    <w:name w:val="List Paragraph"/>
    <w:basedOn w:val="Normal"/>
    <w:uiPriority w:val="34"/>
    <w:qFormat/>
    <w:rsid w:val="003C5F89"/>
    <w:pPr>
      <w:ind w:left="720"/>
      <w:contextualSpacing/>
    </w:pPr>
  </w:style>
  <w:style w:type="table" w:styleId="TableGrid">
    <w:name w:val="Table Grid"/>
    <w:basedOn w:val="TableNormal"/>
    <w:uiPriority w:val="39"/>
    <w:rsid w:val="003C5F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1177">
      <w:bodyDiv w:val="1"/>
      <w:marLeft w:val="0"/>
      <w:marRight w:val="0"/>
      <w:marTop w:val="0"/>
      <w:marBottom w:val="0"/>
      <w:divBdr>
        <w:top w:val="none" w:sz="0" w:space="0" w:color="auto"/>
        <w:left w:val="none" w:sz="0" w:space="0" w:color="auto"/>
        <w:bottom w:val="none" w:sz="0" w:space="0" w:color="auto"/>
        <w:right w:val="none" w:sz="0" w:space="0" w:color="auto"/>
      </w:divBdr>
    </w:div>
    <w:div w:id="1421481992">
      <w:bodyDiv w:val="1"/>
      <w:marLeft w:val="0"/>
      <w:marRight w:val="0"/>
      <w:marTop w:val="0"/>
      <w:marBottom w:val="0"/>
      <w:divBdr>
        <w:top w:val="none" w:sz="0" w:space="0" w:color="auto"/>
        <w:left w:val="none" w:sz="0" w:space="0" w:color="auto"/>
        <w:bottom w:val="none" w:sz="0" w:space="0" w:color="auto"/>
        <w:right w:val="none" w:sz="0" w:space="0" w:color="auto"/>
      </w:divBdr>
    </w:div>
    <w:div w:id="164273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48E93-C5EA-4B19-A107-591ECE7FA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Gupta</dc:creator>
  <cp:keywords/>
  <dc:description/>
  <cp:lastModifiedBy>Anil Gahlyan</cp:lastModifiedBy>
  <cp:revision>10</cp:revision>
  <dcterms:created xsi:type="dcterms:W3CDTF">2023-01-20T05:40:00Z</dcterms:created>
  <dcterms:modified xsi:type="dcterms:W3CDTF">2023-01-20T09:43:00Z</dcterms:modified>
</cp:coreProperties>
</file>